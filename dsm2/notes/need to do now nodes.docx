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47D" w:rsidRDefault="003E247D">
      <w:r>
        <w:t>Redesign velocity calculation classes</w:t>
      </w:r>
    </w:p>
    <w:p w:rsidR="003E247D" w:rsidRDefault="003E247D">
      <w:r>
        <w:t>Implement travel time calculations</w:t>
      </w:r>
    </w:p>
    <w:p w:rsidR="003E247D" w:rsidRDefault="003E247D">
      <w:pPr>
        <w:rPr>
          <w:ins w:id="0" w:author="Xiaochun Wang" w:date="2014-02-07T10:39:00Z"/>
        </w:rPr>
      </w:pPr>
    </w:p>
    <w:p w:rsidR="003B2816" w:rsidRDefault="003B2816">
      <w:del w:id="1" w:author="Xiaochun Wang" w:date="2013-12-13T11:22:00Z">
        <w:r w:rsidDel="00C7038A">
          <w:delText>A Fish</w:delText>
        </w:r>
      </w:del>
      <w:del w:id="2" w:author="Xiaochun Wang" w:date="2013-12-13T11:21:00Z">
        <w:r w:rsidDel="00C7038A">
          <w:delText xml:space="preserve"> screen/barrier is installed in a node and a waterbody.  When a particle hit a node, it need to check if the node has barriers.  If yes, it will look for waterbodies that have barriers, and set inflows to those waterbodies to 0. </w:delText>
        </w:r>
      </w:del>
    </w:p>
    <w:p w:rsidR="003B2816" w:rsidRDefault="003B2816">
      <w:del w:id="3" w:author="Xiaochun Wang" w:date="2013-12-13T11:22:00Z">
        <w:r w:rsidDel="00C7038A">
          <w:delText>For the dicu efficiency case,</w:delText>
        </w:r>
      </w:del>
    </w:p>
    <w:p w:rsidR="007118B2" w:rsidDel="00C7038A" w:rsidRDefault="007118B2">
      <w:pPr>
        <w:rPr>
          <w:del w:id="4" w:author="Xiaochun Wang" w:date="2013-12-13T11:22:00Z"/>
        </w:rPr>
      </w:pPr>
      <w:del w:id="5" w:author="Xiaochun Wang" w:date="2013-12-13T11:22:00Z">
        <w:r w:rsidDel="00C7038A">
          <w:delText xml:space="preserve">If particle get to a node, find a water body have filter block, because the waterbody has a filter is not receiving conveyor, should give a conveyor filter a efficiency coefficient? </w:delText>
        </w:r>
      </w:del>
    </w:p>
    <w:p w:rsidR="00310480" w:rsidDel="00C7038A" w:rsidRDefault="00310480">
      <w:pPr>
        <w:rPr>
          <w:del w:id="6" w:author="Xiaochun Wang" w:date="2013-12-13T11:22:00Z"/>
        </w:rPr>
      </w:pPr>
      <w:del w:id="7" w:author="Xiaochun Wang" w:date="2013-12-13T11:22:00Z">
        <w:r w:rsidDel="00C7038A">
          <w:delText>Get conveyor name</w:delText>
        </w:r>
        <w:r w:rsidR="00740B16" w:rsidDel="00C7038A">
          <w:delText xml:space="preserve"> in jnit.</w:delText>
        </w:r>
      </w:del>
    </w:p>
    <w:p w:rsidR="00740B16" w:rsidRDefault="00740B16">
      <w:del w:id="8" w:author="Xiaochun Wang" w:date="2013-12-13T11:22:00Z">
        <w:r w:rsidDel="00C7038A">
          <w:delText>Get rid of filter name , barrier name?</w:delText>
        </w:r>
      </w:del>
    </w:p>
    <w:p w:rsidR="00C67288" w:rsidDel="00FC1B03" w:rsidRDefault="003D0A2B">
      <w:pPr>
        <w:rPr>
          <w:del w:id="9" w:author="Xiaochun Wang" w:date="2013-12-13T11:23:00Z"/>
        </w:rPr>
      </w:pPr>
      <w:del w:id="10" w:author="Xiaochun Wang" w:date="2013-12-13T11:22:00Z">
        <w:r w:rsidDel="00C7038A">
          <w:delText>File map in PTMEnv reservoirobj2objNameId when set up wbinfo</w:delText>
        </w:r>
      </w:del>
    </w:p>
    <w:p w:rsidR="00FC1B03" w:rsidRDefault="00FC1B03">
      <w:pPr>
        <w:rPr>
          <w:ins w:id="11" w:author="Xiaochun Wang" w:date="2013-12-13T11:23:00Z"/>
        </w:rPr>
      </w:pPr>
    </w:p>
    <w:p w:rsidR="00D7141C" w:rsidDel="006700CB" w:rsidRDefault="00D7141C">
      <w:pPr>
        <w:rPr>
          <w:del w:id="12" w:author="Xiaochun Wang" w:date="2014-01-30T10:47:00Z"/>
        </w:rPr>
      </w:pPr>
      <w:del w:id="13" w:author="Xiaochun Wang" w:date="2014-01-30T10:47:00Z">
        <w:r w:rsidDel="006700CB">
          <w:delText>Never been in DICU</w:delText>
        </w:r>
        <w:r w:rsidR="009D26E5" w:rsidDel="006700CB">
          <w:delText>:</w:delText>
        </w:r>
        <w:r w:rsidR="00D3114C" w:rsidDel="006700CB">
          <w:delText xml:space="preserve"> because dicu is not in North Delta</w:delText>
        </w:r>
        <w:r w:rsidR="009D26E5" w:rsidDel="006700CB">
          <w:delText>, fixed</w:delText>
        </w:r>
      </w:del>
    </w:p>
    <w:p w:rsidR="007C4772" w:rsidDel="006700CB" w:rsidRDefault="007C4772">
      <w:pPr>
        <w:rPr>
          <w:del w:id="14" w:author="Xiaochun Wang" w:date="2014-01-30T10:47:00Z"/>
        </w:rPr>
      </w:pPr>
      <w:del w:id="15" w:author="Xiaochun Wang" w:date="2014-01-30T10:47:00Z">
        <w:r w:rsidDel="006700CB">
          <w:delText>In basic route decision check conveyor and reservoir types</w:delText>
        </w:r>
        <w:r w:rsidR="009D26E5" w:rsidDel="006700CB">
          <w:delText>: don’t need</w:delText>
        </w:r>
      </w:del>
    </w:p>
    <w:p w:rsidR="007652D2" w:rsidDel="006700CB" w:rsidRDefault="007652D2">
      <w:pPr>
        <w:rPr>
          <w:del w:id="16" w:author="Xiaochun Wang" w:date="2014-01-30T10:47:00Z"/>
        </w:rPr>
      </w:pPr>
      <w:del w:id="17" w:author="Xiaochun Wang" w:date="2014-01-30T10:47:00Z">
        <w:r w:rsidDel="006700CB">
          <w:delText>How about DICU filter in special behaviors</w:delText>
        </w:r>
        <w:r w:rsidR="009D26E5" w:rsidDel="006700CB">
          <w:delText>: don’t need</w:delText>
        </w:r>
      </w:del>
    </w:p>
    <w:p w:rsidR="003B1C77" w:rsidDel="006700CB" w:rsidRDefault="003B1C77">
      <w:pPr>
        <w:rPr>
          <w:del w:id="18" w:author="Xiaochun Wang" w:date="2014-01-30T10:47:00Z"/>
        </w:rPr>
      </w:pPr>
      <w:del w:id="19" w:author="Xiaochun Wang" w:date="2014-01-30T10:47:00Z">
        <w:r w:rsidDel="006700CB">
          <w:delText>Check the dicu and fish screen.</w:delText>
        </w:r>
        <w:r w:rsidR="009D26E5" w:rsidDel="006700CB">
          <w:delText xml:space="preserve"> fixed</w:delText>
        </w:r>
      </w:del>
    </w:p>
    <w:p w:rsidR="001F1118" w:rsidRDefault="001F1118">
      <w:del w:id="20" w:author="Xiaochun Wang" w:date="2014-02-07T09:57:00Z">
        <w:r w:rsidDel="0057147D">
          <w:delText>setChannelGroupInfo</w:delText>
        </w:r>
      </w:del>
    </w:p>
    <w:p w:rsidR="00195035" w:rsidDel="0057147D" w:rsidRDefault="00195035">
      <w:pPr>
        <w:rPr>
          <w:del w:id="21" w:author="Xiaochun Wang" w:date="2014-02-07T09:58:00Z"/>
        </w:rPr>
      </w:pPr>
      <w:del w:id="22" w:author="Xiaochun Wang" w:date="2014-02-07T09:58:00Z">
        <w:r w:rsidDel="0057147D">
          <w:delText>For survival, set up two maps, one for group name, survival rate (this map passes to b</w:delText>
        </w:r>
      </w:del>
      <w:del w:id="23" w:author="Xiaochun Wang" w:date="2014-02-07T09:57:00Z">
        <w:r w:rsidDel="0057147D">
          <w:delText>asic survival behavior), the other group name, channel list (this should be kept in survival input).  When setup water bodies, update channel with the group name so that later the channel is encountered, the name can be used to search for survival rate.</w:delText>
        </w:r>
      </w:del>
    </w:p>
    <w:p w:rsidR="006700CB" w:rsidRDefault="006700CB">
      <w:del w:id="24" w:author="Xiaochun Wang" w:date="2014-02-07T09:58:00Z">
        <w:r w:rsidDel="0057147D">
          <w:delText>Do I really need to set node inflows? For every time step all the nodes throughout delta will be set.  Particles are not necessary goes to all those node.  Calc inflows on fly better?</w:delText>
        </w:r>
      </w:del>
    </w:p>
    <w:p w:rsidR="0054047A" w:rsidRDefault="0054047A">
      <w:del w:id="25" w:author="Xiaochun Wang" w:date="2014-02-07T09:58:00Z">
        <w:r w:rsidDel="0057147D">
          <w:delText>Outflow calculated for particle: If 10000 particles are inserted, outflow will be calc 1000 times for every time step.</w:delText>
        </w:r>
      </w:del>
    </w:p>
    <w:p w:rsidR="0054047A" w:rsidRDefault="0054047A">
      <w:del w:id="26" w:author="Xiaochun Wang" w:date="2014-02-07T09:58:00Z">
        <w:r w:rsidDel="0057147D">
          <w:delText>Outflow calculated for node: total node number of calculations will be performed for every time step.</w:delText>
        </w:r>
      </w:del>
    </w:p>
    <w:p w:rsidR="0054047A" w:rsidRDefault="0054047A"/>
    <w:p w:rsidR="00F3427A" w:rsidDel="00734FB8" w:rsidRDefault="00F3427A">
      <w:pPr>
        <w:rPr>
          <w:del w:id="27" w:author="Xiaochun Wang" w:date="2014-02-07T10:36:00Z"/>
        </w:rPr>
      </w:pPr>
      <w:del w:id="28" w:author="Xiaochun Wang" w:date="2014-02-07T10:36:00Z">
        <w:r w:rsidDel="00734FB8">
          <w:delText>Reexam survival module now commented everything out.</w:delText>
        </w:r>
      </w:del>
    </w:p>
    <w:p w:rsidR="00F075C3" w:rsidRDefault="00F075C3">
      <w:del w:id="29" w:author="Xiaochun Wang" w:date="2014-02-07T10:36:00Z">
        <w:r w:rsidDel="00734FB8">
          <w:lastRenderedPageBreak/>
          <w:delText>Make helper null or not null</w:delText>
        </w:r>
      </w:del>
    </w:p>
    <w:p w:rsidR="00926EB9" w:rsidRDefault="00926EB9">
      <w:del w:id="30" w:author="Xiaochun Wang" w:date="2014-02-07T10:37:00Z">
        <w:r w:rsidDel="00734FB8">
          <w:delText xml:space="preserve">Give warning for not have lines for survival and </w:delText>
        </w:r>
      </w:del>
      <w:del w:id="31" w:author="Xiaochun Wang" w:date="2014-02-07T10:36:00Z">
        <w:r w:rsidDel="00734FB8">
          <w:delText>swiming</w:delText>
        </w:r>
      </w:del>
    </w:p>
    <w:p w:rsidR="009B1F16" w:rsidRDefault="009B1F16">
      <w:del w:id="32" w:author="Xiaochun Wang" w:date="2014-02-07T10:37:00Z">
        <w:r w:rsidDel="00734FB8">
          <w:delText xml:space="preserve">Investigate </w:delText>
        </w:r>
        <w:r w:rsidR="00877551" w:rsidDel="00734FB8">
          <w:delText xml:space="preserve">particle flux </w:delText>
        </w:r>
        <w:r w:rsidDel="00734FB8">
          <w:delText>bumps at 3/16/2011</w:delText>
        </w:r>
        <w:r w:rsidR="00605DDA" w:rsidDel="00734FB8">
          <w:delText xml:space="preserve"> </w:delText>
        </w:r>
        <w:r w:rsidR="00652C8C" w:rsidDel="00734FB8">
          <w:delText>@</w:delText>
        </w:r>
        <w:r w:rsidR="00605DDA" w:rsidDel="00734FB8">
          <w:delText>GS_Flux</w:delText>
        </w:r>
      </w:del>
    </w:p>
    <w:p w:rsidR="00E61B9F" w:rsidRDefault="00E61B9F">
      <w:r>
        <w:t xml:space="preserve">State pattern singleton pattern </w:t>
      </w:r>
    </w:p>
    <w:p w:rsidR="00C807AB" w:rsidRDefault="00C807AB">
      <w:r>
        <w:t>When an object assigned to a variable, will change that variable also change the object?</w:t>
      </w:r>
    </w:p>
    <w:p w:rsidR="00C807AB" w:rsidRDefault="00C807AB">
      <w:r>
        <w:t xml:space="preserve">Helper h = </w:t>
      </w:r>
      <w:proofErr w:type="spellStart"/>
      <w:r>
        <w:t>helper_obj</w:t>
      </w:r>
      <w:proofErr w:type="spellEnd"/>
    </w:p>
    <w:p w:rsidR="00C807AB" w:rsidRDefault="00C807AB">
      <w:r>
        <w:t xml:space="preserve">Later h gets changed will also change </w:t>
      </w:r>
      <w:proofErr w:type="spellStart"/>
      <w:r>
        <w:t>helper_obj</w:t>
      </w:r>
      <w:proofErr w:type="spellEnd"/>
      <w:r>
        <w:t xml:space="preserve">? </w:t>
      </w:r>
    </w:p>
    <w:p w:rsidR="00C807AB" w:rsidRDefault="00C807AB">
      <w:r>
        <w:t>Need to make helper as a singleton.</w:t>
      </w:r>
    </w:p>
    <w:p w:rsidR="006A41E4" w:rsidRDefault="006A41E4">
      <w:r>
        <w:t>PTM</w:t>
      </w:r>
      <w:r w:rsidR="004A1BF9">
        <w:t>Env</w:t>
      </w:r>
      <w:r>
        <w:t xml:space="preserve"> should be considered as a </w:t>
      </w:r>
      <w:proofErr w:type="spellStart"/>
      <w:r>
        <w:t>singalton</w:t>
      </w:r>
      <w:proofErr w:type="spellEnd"/>
    </w:p>
    <w:p w:rsidR="00AE2914" w:rsidRDefault="00AE2914">
      <w:proofErr w:type="spellStart"/>
      <w:r>
        <w:t>Nodeid</w:t>
      </w:r>
      <w:proofErr w:type="spellEnd"/>
      <w:r>
        <w:t xml:space="preserve"> and </w:t>
      </w:r>
      <w:proofErr w:type="spellStart"/>
      <w:r>
        <w:t>wbId</w:t>
      </w:r>
      <w:proofErr w:type="spellEnd"/>
      <w:r>
        <w:t xml:space="preserve"> have to be Integer class when instantiate a behavior class</w:t>
      </w:r>
    </w:p>
    <w:p w:rsidR="00313180" w:rsidRDefault="00313180">
      <w:r>
        <w:t xml:space="preserve">Survival and swimming </w:t>
      </w:r>
      <w:proofErr w:type="spellStart"/>
      <w:r>
        <w:t>setNodeInfo</w:t>
      </w:r>
      <w:proofErr w:type="spellEnd"/>
      <w:r>
        <w:t xml:space="preserve">, </w:t>
      </w:r>
      <w:proofErr w:type="spellStart"/>
      <w:r>
        <w:t>setWbinfo</w:t>
      </w:r>
      <w:proofErr w:type="spellEnd"/>
      <w:r>
        <w:t xml:space="preserve">, </w:t>
      </w:r>
      <w:proofErr w:type="spellStart"/>
      <w:r>
        <w:t>updateCurrentInfo</w:t>
      </w:r>
      <w:proofErr w:type="spellEnd"/>
    </w:p>
    <w:p w:rsidR="00ED714A" w:rsidRDefault="00ED714A">
      <w:del w:id="33" w:author="Xiaochun Wang" w:date="2014-02-07T10:38:00Z">
        <w:r w:rsidDel="00734FB8">
          <w:delText>Move to instantiate behavior input to the end but it’ll break setNode, setWb</w:delText>
        </w:r>
      </w:del>
    </w:p>
    <w:p w:rsidR="00ED714A" w:rsidDel="00734FB8" w:rsidRDefault="00ED714A">
      <w:pPr>
        <w:rPr>
          <w:del w:id="34" w:author="Xiaochun Wang" w:date="2014-02-07T10:38:00Z"/>
        </w:rPr>
      </w:pPr>
      <w:del w:id="35" w:author="Xiaochun Wang" w:date="2014-02-07T10:38:00Z">
        <w:r w:rsidDel="00734FB8">
          <w:delText>Where should put setNode, setwb?</w:delText>
        </w:r>
      </w:del>
    </w:p>
    <w:p w:rsidR="00285F8B" w:rsidRDefault="00285F8B">
      <w:del w:id="36" w:author="Xiaochun Wang" w:date="2014-02-07T10:38:00Z">
        <w:r w:rsidDel="00734FB8">
          <w:delText>Where to add basic behavior and special behaviors</w:delText>
        </w:r>
      </w:del>
    </w:p>
    <w:p w:rsidR="007A526B" w:rsidRDefault="007A526B">
      <w:r>
        <w:t>Check add behavior for all code</w:t>
      </w:r>
    </w:p>
    <w:p w:rsidR="00CE161D" w:rsidRDefault="00CE161D">
      <w:r>
        <w:t>Behavior file name not confused with other behavior file</w:t>
      </w:r>
    </w:p>
    <w:p w:rsidR="00843354" w:rsidRDefault="00843354">
      <w:del w:id="37" w:author="Xiaochun Wang" w:date="2014-02-07T10:38:00Z">
        <w:r w:rsidDel="00734FB8">
          <w:delText>Instantiate class from class name</w:delText>
        </w:r>
        <w:r w:rsidR="00FC1B03" w:rsidDel="00734FB8">
          <w:delText>, double check the constructors.</w:delText>
        </w:r>
      </w:del>
    </w:p>
    <w:p w:rsidR="00273C67" w:rsidRDefault="00273C67">
      <w:del w:id="38" w:author="Xiaochun Wang" w:date="2014-02-07T10:37:00Z">
        <w:r w:rsidDel="00734FB8">
          <w:delText>Clean up getBarrierOp in NonPhysicalBarrier</w:delText>
        </w:r>
      </w:del>
    </w:p>
    <w:p w:rsidR="003D0A2B" w:rsidRDefault="003D0A2B"/>
    <w:sectPr w:rsidR="003D0A2B" w:rsidSect="00C672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3D0A2B"/>
    <w:rsid w:val="0000064E"/>
    <w:rsid w:val="000012F3"/>
    <w:rsid w:val="00001ED7"/>
    <w:rsid w:val="00001F57"/>
    <w:rsid w:val="000025F4"/>
    <w:rsid w:val="00002E96"/>
    <w:rsid w:val="00003495"/>
    <w:rsid w:val="00003542"/>
    <w:rsid w:val="0000429E"/>
    <w:rsid w:val="0000562B"/>
    <w:rsid w:val="00005643"/>
    <w:rsid w:val="00006004"/>
    <w:rsid w:val="00007111"/>
    <w:rsid w:val="00011FE7"/>
    <w:rsid w:val="00013028"/>
    <w:rsid w:val="0001421E"/>
    <w:rsid w:val="0001452D"/>
    <w:rsid w:val="00014AAC"/>
    <w:rsid w:val="000153DB"/>
    <w:rsid w:val="00016CFE"/>
    <w:rsid w:val="00016E9C"/>
    <w:rsid w:val="00017C27"/>
    <w:rsid w:val="00020882"/>
    <w:rsid w:val="00020D2A"/>
    <w:rsid w:val="000210F6"/>
    <w:rsid w:val="00021AF7"/>
    <w:rsid w:val="00022191"/>
    <w:rsid w:val="00022814"/>
    <w:rsid w:val="00022DBB"/>
    <w:rsid w:val="0002343B"/>
    <w:rsid w:val="00023661"/>
    <w:rsid w:val="00023E0B"/>
    <w:rsid w:val="00024596"/>
    <w:rsid w:val="000248BF"/>
    <w:rsid w:val="00025C27"/>
    <w:rsid w:val="00026979"/>
    <w:rsid w:val="00027AF6"/>
    <w:rsid w:val="00027D4F"/>
    <w:rsid w:val="0003028F"/>
    <w:rsid w:val="0003118E"/>
    <w:rsid w:val="00031A1B"/>
    <w:rsid w:val="00031AE9"/>
    <w:rsid w:val="00031C35"/>
    <w:rsid w:val="00031D07"/>
    <w:rsid w:val="0003230F"/>
    <w:rsid w:val="000342DD"/>
    <w:rsid w:val="000347A7"/>
    <w:rsid w:val="00035CD4"/>
    <w:rsid w:val="0003634D"/>
    <w:rsid w:val="00036F97"/>
    <w:rsid w:val="000411D6"/>
    <w:rsid w:val="000416E2"/>
    <w:rsid w:val="00041D4E"/>
    <w:rsid w:val="000424DC"/>
    <w:rsid w:val="000436F1"/>
    <w:rsid w:val="00043BDC"/>
    <w:rsid w:val="0004449B"/>
    <w:rsid w:val="00044779"/>
    <w:rsid w:val="00044A89"/>
    <w:rsid w:val="00044FDC"/>
    <w:rsid w:val="00045F34"/>
    <w:rsid w:val="00047567"/>
    <w:rsid w:val="00050277"/>
    <w:rsid w:val="00050418"/>
    <w:rsid w:val="000507C8"/>
    <w:rsid w:val="00050889"/>
    <w:rsid w:val="00050C2E"/>
    <w:rsid w:val="00051FBD"/>
    <w:rsid w:val="000524F4"/>
    <w:rsid w:val="00052608"/>
    <w:rsid w:val="00052922"/>
    <w:rsid w:val="000529F4"/>
    <w:rsid w:val="00052E5B"/>
    <w:rsid w:val="00053C6F"/>
    <w:rsid w:val="0005499E"/>
    <w:rsid w:val="00055087"/>
    <w:rsid w:val="0005541F"/>
    <w:rsid w:val="00055E10"/>
    <w:rsid w:val="00056E49"/>
    <w:rsid w:val="000573C6"/>
    <w:rsid w:val="00057741"/>
    <w:rsid w:val="00060841"/>
    <w:rsid w:val="00061E4A"/>
    <w:rsid w:val="00061EB9"/>
    <w:rsid w:val="00062058"/>
    <w:rsid w:val="0006303F"/>
    <w:rsid w:val="000635C6"/>
    <w:rsid w:val="00063C6B"/>
    <w:rsid w:val="000647D3"/>
    <w:rsid w:val="0006499E"/>
    <w:rsid w:val="00065185"/>
    <w:rsid w:val="00065767"/>
    <w:rsid w:val="00065AFB"/>
    <w:rsid w:val="00065B50"/>
    <w:rsid w:val="0006750E"/>
    <w:rsid w:val="000702B0"/>
    <w:rsid w:val="00070731"/>
    <w:rsid w:val="000710D6"/>
    <w:rsid w:val="0007150F"/>
    <w:rsid w:val="000722E6"/>
    <w:rsid w:val="000732FB"/>
    <w:rsid w:val="0007363B"/>
    <w:rsid w:val="0007465B"/>
    <w:rsid w:val="00074DA4"/>
    <w:rsid w:val="00074E5F"/>
    <w:rsid w:val="00075962"/>
    <w:rsid w:val="00077DEC"/>
    <w:rsid w:val="00080A5A"/>
    <w:rsid w:val="00081320"/>
    <w:rsid w:val="000814E6"/>
    <w:rsid w:val="000824D1"/>
    <w:rsid w:val="000845D6"/>
    <w:rsid w:val="00084D28"/>
    <w:rsid w:val="00084F64"/>
    <w:rsid w:val="0008537F"/>
    <w:rsid w:val="000853B6"/>
    <w:rsid w:val="00085449"/>
    <w:rsid w:val="00085A7D"/>
    <w:rsid w:val="000861FB"/>
    <w:rsid w:val="00086857"/>
    <w:rsid w:val="00086F79"/>
    <w:rsid w:val="00090317"/>
    <w:rsid w:val="0009039F"/>
    <w:rsid w:val="00091090"/>
    <w:rsid w:val="00091F7B"/>
    <w:rsid w:val="00094A4E"/>
    <w:rsid w:val="00094DDD"/>
    <w:rsid w:val="00096094"/>
    <w:rsid w:val="0009685A"/>
    <w:rsid w:val="0009706B"/>
    <w:rsid w:val="000970EF"/>
    <w:rsid w:val="00097BF3"/>
    <w:rsid w:val="000A2DDC"/>
    <w:rsid w:val="000A33D6"/>
    <w:rsid w:val="000A40BD"/>
    <w:rsid w:val="000A434B"/>
    <w:rsid w:val="000A4D16"/>
    <w:rsid w:val="000A5C14"/>
    <w:rsid w:val="000A6C97"/>
    <w:rsid w:val="000A7249"/>
    <w:rsid w:val="000A7722"/>
    <w:rsid w:val="000A7C90"/>
    <w:rsid w:val="000B07F5"/>
    <w:rsid w:val="000B0976"/>
    <w:rsid w:val="000B13CE"/>
    <w:rsid w:val="000B19A6"/>
    <w:rsid w:val="000B1DFE"/>
    <w:rsid w:val="000B2694"/>
    <w:rsid w:val="000B2CD7"/>
    <w:rsid w:val="000B4A43"/>
    <w:rsid w:val="000B7293"/>
    <w:rsid w:val="000B7B12"/>
    <w:rsid w:val="000C0F30"/>
    <w:rsid w:val="000C100C"/>
    <w:rsid w:val="000C20A2"/>
    <w:rsid w:val="000C2404"/>
    <w:rsid w:val="000C31A5"/>
    <w:rsid w:val="000C3CFB"/>
    <w:rsid w:val="000C3D33"/>
    <w:rsid w:val="000C4561"/>
    <w:rsid w:val="000C4E69"/>
    <w:rsid w:val="000C537E"/>
    <w:rsid w:val="000C6CB8"/>
    <w:rsid w:val="000C71CD"/>
    <w:rsid w:val="000C7B65"/>
    <w:rsid w:val="000C7C06"/>
    <w:rsid w:val="000C7C55"/>
    <w:rsid w:val="000D085E"/>
    <w:rsid w:val="000D0BEC"/>
    <w:rsid w:val="000D0CB7"/>
    <w:rsid w:val="000D16DB"/>
    <w:rsid w:val="000D1FF3"/>
    <w:rsid w:val="000D235F"/>
    <w:rsid w:val="000D2775"/>
    <w:rsid w:val="000D3D5C"/>
    <w:rsid w:val="000D420F"/>
    <w:rsid w:val="000D5A18"/>
    <w:rsid w:val="000D5B2A"/>
    <w:rsid w:val="000D6401"/>
    <w:rsid w:val="000D7A0D"/>
    <w:rsid w:val="000E0A06"/>
    <w:rsid w:val="000E168D"/>
    <w:rsid w:val="000E202C"/>
    <w:rsid w:val="000E2731"/>
    <w:rsid w:val="000E2844"/>
    <w:rsid w:val="000E2E99"/>
    <w:rsid w:val="000E305C"/>
    <w:rsid w:val="000E382E"/>
    <w:rsid w:val="000E3BB9"/>
    <w:rsid w:val="000E3D0F"/>
    <w:rsid w:val="000E3D5F"/>
    <w:rsid w:val="000E4809"/>
    <w:rsid w:val="000E4A33"/>
    <w:rsid w:val="000E5A00"/>
    <w:rsid w:val="000E5BFB"/>
    <w:rsid w:val="000E68E4"/>
    <w:rsid w:val="000E6C5B"/>
    <w:rsid w:val="000E7E44"/>
    <w:rsid w:val="000F0885"/>
    <w:rsid w:val="000F1D0E"/>
    <w:rsid w:val="000F208A"/>
    <w:rsid w:val="000F2ADF"/>
    <w:rsid w:val="000F3EB9"/>
    <w:rsid w:val="000F447C"/>
    <w:rsid w:val="000F4931"/>
    <w:rsid w:val="000F49A9"/>
    <w:rsid w:val="000F4A19"/>
    <w:rsid w:val="000F5730"/>
    <w:rsid w:val="000F5DC2"/>
    <w:rsid w:val="000F742A"/>
    <w:rsid w:val="000F7C7E"/>
    <w:rsid w:val="0010093D"/>
    <w:rsid w:val="001015AB"/>
    <w:rsid w:val="00101A97"/>
    <w:rsid w:val="00104214"/>
    <w:rsid w:val="00105A4D"/>
    <w:rsid w:val="00105B92"/>
    <w:rsid w:val="00106469"/>
    <w:rsid w:val="001101B0"/>
    <w:rsid w:val="00110569"/>
    <w:rsid w:val="0011117E"/>
    <w:rsid w:val="00111CF6"/>
    <w:rsid w:val="00111DA0"/>
    <w:rsid w:val="001121E6"/>
    <w:rsid w:val="00112351"/>
    <w:rsid w:val="001124C2"/>
    <w:rsid w:val="001124C9"/>
    <w:rsid w:val="001132F1"/>
    <w:rsid w:val="0011564D"/>
    <w:rsid w:val="00115E2A"/>
    <w:rsid w:val="00120DB4"/>
    <w:rsid w:val="00122191"/>
    <w:rsid w:val="001229CC"/>
    <w:rsid w:val="001240DF"/>
    <w:rsid w:val="00124565"/>
    <w:rsid w:val="00125650"/>
    <w:rsid w:val="001257B9"/>
    <w:rsid w:val="00125EB7"/>
    <w:rsid w:val="00125FB0"/>
    <w:rsid w:val="00126023"/>
    <w:rsid w:val="001265E8"/>
    <w:rsid w:val="00126D23"/>
    <w:rsid w:val="00126F2E"/>
    <w:rsid w:val="0012734E"/>
    <w:rsid w:val="00127814"/>
    <w:rsid w:val="00131A26"/>
    <w:rsid w:val="00131D4E"/>
    <w:rsid w:val="00132AA8"/>
    <w:rsid w:val="001337BA"/>
    <w:rsid w:val="001342DF"/>
    <w:rsid w:val="00134406"/>
    <w:rsid w:val="001345CB"/>
    <w:rsid w:val="00134D50"/>
    <w:rsid w:val="00135781"/>
    <w:rsid w:val="0013592A"/>
    <w:rsid w:val="00136C51"/>
    <w:rsid w:val="001376AD"/>
    <w:rsid w:val="0014038B"/>
    <w:rsid w:val="00141ACA"/>
    <w:rsid w:val="00141D3E"/>
    <w:rsid w:val="001423EA"/>
    <w:rsid w:val="00142DA9"/>
    <w:rsid w:val="001430D2"/>
    <w:rsid w:val="001434F9"/>
    <w:rsid w:val="0014393F"/>
    <w:rsid w:val="00144377"/>
    <w:rsid w:val="00144FA4"/>
    <w:rsid w:val="0014524F"/>
    <w:rsid w:val="00146A8B"/>
    <w:rsid w:val="001470BC"/>
    <w:rsid w:val="00147797"/>
    <w:rsid w:val="00147DD7"/>
    <w:rsid w:val="00147E32"/>
    <w:rsid w:val="0015070E"/>
    <w:rsid w:val="00150789"/>
    <w:rsid w:val="00150E63"/>
    <w:rsid w:val="00151495"/>
    <w:rsid w:val="00151539"/>
    <w:rsid w:val="00151557"/>
    <w:rsid w:val="00151BF3"/>
    <w:rsid w:val="0015561F"/>
    <w:rsid w:val="00155BE8"/>
    <w:rsid w:val="00157279"/>
    <w:rsid w:val="001578BF"/>
    <w:rsid w:val="00160E65"/>
    <w:rsid w:val="00160EBD"/>
    <w:rsid w:val="00160F73"/>
    <w:rsid w:val="001620A8"/>
    <w:rsid w:val="00162F44"/>
    <w:rsid w:val="001641C6"/>
    <w:rsid w:val="00165168"/>
    <w:rsid w:val="00166897"/>
    <w:rsid w:val="0016705D"/>
    <w:rsid w:val="001670FA"/>
    <w:rsid w:val="00167148"/>
    <w:rsid w:val="00170381"/>
    <w:rsid w:val="0017124A"/>
    <w:rsid w:val="00172780"/>
    <w:rsid w:val="0017462C"/>
    <w:rsid w:val="00177426"/>
    <w:rsid w:val="00177DAE"/>
    <w:rsid w:val="00177DBA"/>
    <w:rsid w:val="001801C9"/>
    <w:rsid w:val="00180E3E"/>
    <w:rsid w:val="00180F0A"/>
    <w:rsid w:val="0018170F"/>
    <w:rsid w:val="00181BEB"/>
    <w:rsid w:val="00182209"/>
    <w:rsid w:val="00183C6B"/>
    <w:rsid w:val="00183FEC"/>
    <w:rsid w:val="001841DB"/>
    <w:rsid w:val="0018537A"/>
    <w:rsid w:val="0018553B"/>
    <w:rsid w:val="00185935"/>
    <w:rsid w:val="001860BE"/>
    <w:rsid w:val="00186808"/>
    <w:rsid w:val="00186BDE"/>
    <w:rsid w:val="00187530"/>
    <w:rsid w:val="001924C7"/>
    <w:rsid w:val="00192C9B"/>
    <w:rsid w:val="00193755"/>
    <w:rsid w:val="001937FE"/>
    <w:rsid w:val="001942DF"/>
    <w:rsid w:val="00194E4D"/>
    <w:rsid w:val="00195035"/>
    <w:rsid w:val="0019550F"/>
    <w:rsid w:val="00195A51"/>
    <w:rsid w:val="00195CDC"/>
    <w:rsid w:val="00195EF7"/>
    <w:rsid w:val="001966B5"/>
    <w:rsid w:val="00196B30"/>
    <w:rsid w:val="001971B7"/>
    <w:rsid w:val="00197B44"/>
    <w:rsid w:val="00197C0B"/>
    <w:rsid w:val="001A2A88"/>
    <w:rsid w:val="001A3BD9"/>
    <w:rsid w:val="001A43E9"/>
    <w:rsid w:val="001A6A27"/>
    <w:rsid w:val="001A7DD8"/>
    <w:rsid w:val="001B174A"/>
    <w:rsid w:val="001B19D2"/>
    <w:rsid w:val="001B1D9F"/>
    <w:rsid w:val="001B1FAC"/>
    <w:rsid w:val="001B2939"/>
    <w:rsid w:val="001B3AB7"/>
    <w:rsid w:val="001B41EF"/>
    <w:rsid w:val="001B43A8"/>
    <w:rsid w:val="001B5430"/>
    <w:rsid w:val="001B6CCD"/>
    <w:rsid w:val="001B6F63"/>
    <w:rsid w:val="001B725C"/>
    <w:rsid w:val="001C0A51"/>
    <w:rsid w:val="001C17C0"/>
    <w:rsid w:val="001C25AD"/>
    <w:rsid w:val="001C282C"/>
    <w:rsid w:val="001C296B"/>
    <w:rsid w:val="001C2C2A"/>
    <w:rsid w:val="001C3E64"/>
    <w:rsid w:val="001C4F97"/>
    <w:rsid w:val="001C5542"/>
    <w:rsid w:val="001C56A5"/>
    <w:rsid w:val="001C5BB2"/>
    <w:rsid w:val="001C5C90"/>
    <w:rsid w:val="001C7F70"/>
    <w:rsid w:val="001C7F96"/>
    <w:rsid w:val="001D002C"/>
    <w:rsid w:val="001D009E"/>
    <w:rsid w:val="001D0E01"/>
    <w:rsid w:val="001D15DB"/>
    <w:rsid w:val="001D1BA6"/>
    <w:rsid w:val="001D230D"/>
    <w:rsid w:val="001D2565"/>
    <w:rsid w:val="001D2773"/>
    <w:rsid w:val="001D28E4"/>
    <w:rsid w:val="001D35F3"/>
    <w:rsid w:val="001D386C"/>
    <w:rsid w:val="001D3A3B"/>
    <w:rsid w:val="001D5960"/>
    <w:rsid w:val="001D5A5D"/>
    <w:rsid w:val="001D62C9"/>
    <w:rsid w:val="001D64C7"/>
    <w:rsid w:val="001D6867"/>
    <w:rsid w:val="001D7B1D"/>
    <w:rsid w:val="001E03A9"/>
    <w:rsid w:val="001E05A2"/>
    <w:rsid w:val="001E0BA7"/>
    <w:rsid w:val="001E103F"/>
    <w:rsid w:val="001E128A"/>
    <w:rsid w:val="001E1B08"/>
    <w:rsid w:val="001E1B5F"/>
    <w:rsid w:val="001E2511"/>
    <w:rsid w:val="001E2CA6"/>
    <w:rsid w:val="001E37E2"/>
    <w:rsid w:val="001E453D"/>
    <w:rsid w:val="001E4B76"/>
    <w:rsid w:val="001E5E3C"/>
    <w:rsid w:val="001E5E9C"/>
    <w:rsid w:val="001E60FE"/>
    <w:rsid w:val="001E7095"/>
    <w:rsid w:val="001F0044"/>
    <w:rsid w:val="001F031B"/>
    <w:rsid w:val="001F09E2"/>
    <w:rsid w:val="001F0B87"/>
    <w:rsid w:val="001F1118"/>
    <w:rsid w:val="001F60FD"/>
    <w:rsid w:val="001F683C"/>
    <w:rsid w:val="00202709"/>
    <w:rsid w:val="002027FB"/>
    <w:rsid w:val="0020306F"/>
    <w:rsid w:val="00203154"/>
    <w:rsid w:val="0020340C"/>
    <w:rsid w:val="00203728"/>
    <w:rsid w:val="002037CA"/>
    <w:rsid w:val="0020381E"/>
    <w:rsid w:val="00203B49"/>
    <w:rsid w:val="00203BB1"/>
    <w:rsid w:val="00205374"/>
    <w:rsid w:val="00206E0B"/>
    <w:rsid w:val="00206EED"/>
    <w:rsid w:val="00207FC4"/>
    <w:rsid w:val="00210328"/>
    <w:rsid w:val="00210545"/>
    <w:rsid w:val="0021065E"/>
    <w:rsid w:val="002124B3"/>
    <w:rsid w:val="00213921"/>
    <w:rsid w:val="00214436"/>
    <w:rsid w:val="0021480E"/>
    <w:rsid w:val="0021661D"/>
    <w:rsid w:val="00216672"/>
    <w:rsid w:val="00216C32"/>
    <w:rsid w:val="00220D64"/>
    <w:rsid w:val="0022139A"/>
    <w:rsid w:val="00221E05"/>
    <w:rsid w:val="0022246A"/>
    <w:rsid w:val="00222A22"/>
    <w:rsid w:val="00222D76"/>
    <w:rsid w:val="002238C3"/>
    <w:rsid w:val="00223FEE"/>
    <w:rsid w:val="002251A6"/>
    <w:rsid w:val="002254BD"/>
    <w:rsid w:val="00225FAD"/>
    <w:rsid w:val="002268DF"/>
    <w:rsid w:val="00227228"/>
    <w:rsid w:val="00230347"/>
    <w:rsid w:val="00230529"/>
    <w:rsid w:val="00230D89"/>
    <w:rsid w:val="0023273D"/>
    <w:rsid w:val="00235C36"/>
    <w:rsid w:val="00236979"/>
    <w:rsid w:val="0023704C"/>
    <w:rsid w:val="002373B4"/>
    <w:rsid w:val="00240D02"/>
    <w:rsid w:val="002426E3"/>
    <w:rsid w:val="00243EFE"/>
    <w:rsid w:val="002449D9"/>
    <w:rsid w:val="00244E17"/>
    <w:rsid w:val="00244E48"/>
    <w:rsid w:val="002459D0"/>
    <w:rsid w:val="00245C32"/>
    <w:rsid w:val="00245E42"/>
    <w:rsid w:val="00245F75"/>
    <w:rsid w:val="00246446"/>
    <w:rsid w:val="00247C5D"/>
    <w:rsid w:val="00247DEE"/>
    <w:rsid w:val="00250E14"/>
    <w:rsid w:val="00253437"/>
    <w:rsid w:val="002544A4"/>
    <w:rsid w:val="002545C0"/>
    <w:rsid w:val="00255EB1"/>
    <w:rsid w:val="00256482"/>
    <w:rsid w:val="00256A11"/>
    <w:rsid w:val="002578F1"/>
    <w:rsid w:val="00257A64"/>
    <w:rsid w:val="0026072E"/>
    <w:rsid w:val="002647E8"/>
    <w:rsid w:val="0026524B"/>
    <w:rsid w:val="00265256"/>
    <w:rsid w:val="0026595E"/>
    <w:rsid w:val="00265B15"/>
    <w:rsid w:val="00266DAF"/>
    <w:rsid w:val="00267164"/>
    <w:rsid w:val="002707EF"/>
    <w:rsid w:val="00270CAA"/>
    <w:rsid w:val="002716E8"/>
    <w:rsid w:val="00271703"/>
    <w:rsid w:val="00273C67"/>
    <w:rsid w:val="00274344"/>
    <w:rsid w:val="002750D2"/>
    <w:rsid w:val="002750E4"/>
    <w:rsid w:val="002751CE"/>
    <w:rsid w:val="00275521"/>
    <w:rsid w:val="00276800"/>
    <w:rsid w:val="00280580"/>
    <w:rsid w:val="0028139F"/>
    <w:rsid w:val="00281F1D"/>
    <w:rsid w:val="00282AB6"/>
    <w:rsid w:val="00282CF5"/>
    <w:rsid w:val="00282FCB"/>
    <w:rsid w:val="002840B6"/>
    <w:rsid w:val="00284372"/>
    <w:rsid w:val="00284449"/>
    <w:rsid w:val="00285B8D"/>
    <w:rsid w:val="00285ED9"/>
    <w:rsid w:val="00285F8B"/>
    <w:rsid w:val="00286234"/>
    <w:rsid w:val="00287C21"/>
    <w:rsid w:val="00287C5C"/>
    <w:rsid w:val="00287F31"/>
    <w:rsid w:val="00290137"/>
    <w:rsid w:val="00290E3F"/>
    <w:rsid w:val="00290F8C"/>
    <w:rsid w:val="002910B2"/>
    <w:rsid w:val="00291275"/>
    <w:rsid w:val="002914FD"/>
    <w:rsid w:val="002916CC"/>
    <w:rsid w:val="00291BB9"/>
    <w:rsid w:val="00292512"/>
    <w:rsid w:val="00292EA5"/>
    <w:rsid w:val="00292EE7"/>
    <w:rsid w:val="0029433E"/>
    <w:rsid w:val="00295140"/>
    <w:rsid w:val="00295198"/>
    <w:rsid w:val="00296614"/>
    <w:rsid w:val="00296BAB"/>
    <w:rsid w:val="002971DC"/>
    <w:rsid w:val="002978C6"/>
    <w:rsid w:val="002979FD"/>
    <w:rsid w:val="00297CFD"/>
    <w:rsid w:val="002A247B"/>
    <w:rsid w:val="002A24C2"/>
    <w:rsid w:val="002A2F58"/>
    <w:rsid w:val="002A45BE"/>
    <w:rsid w:val="002A6023"/>
    <w:rsid w:val="002A671F"/>
    <w:rsid w:val="002A707F"/>
    <w:rsid w:val="002B0209"/>
    <w:rsid w:val="002B05EE"/>
    <w:rsid w:val="002B0889"/>
    <w:rsid w:val="002B09B0"/>
    <w:rsid w:val="002B1779"/>
    <w:rsid w:val="002B17C3"/>
    <w:rsid w:val="002B1DFC"/>
    <w:rsid w:val="002B1F40"/>
    <w:rsid w:val="002B2657"/>
    <w:rsid w:val="002B3857"/>
    <w:rsid w:val="002B3992"/>
    <w:rsid w:val="002B43AE"/>
    <w:rsid w:val="002B441E"/>
    <w:rsid w:val="002B45AE"/>
    <w:rsid w:val="002B499D"/>
    <w:rsid w:val="002B4EE7"/>
    <w:rsid w:val="002B4FA9"/>
    <w:rsid w:val="002B4FEC"/>
    <w:rsid w:val="002B6887"/>
    <w:rsid w:val="002B68CA"/>
    <w:rsid w:val="002B7444"/>
    <w:rsid w:val="002B79BF"/>
    <w:rsid w:val="002C0879"/>
    <w:rsid w:val="002C0FFF"/>
    <w:rsid w:val="002C219C"/>
    <w:rsid w:val="002C2363"/>
    <w:rsid w:val="002C2877"/>
    <w:rsid w:val="002C2FAD"/>
    <w:rsid w:val="002C3044"/>
    <w:rsid w:val="002C30C3"/>
    <w:rsid w:val="002C3E86"/>
    <w:rsid w:val="002C45FE"/>
    <w:rsid w:val="002C4623"/>
    <w:rsid w:val="002C4A9F"/>
    <w:rsid w:val="002C4FE9"/>
    <w:rsid w:val="002C5529"/>
    <w:rsid w:val="002C5573"/>
    <w:rsid w:val="002C6497"/>
    <w:rsid w:val="002C65E0"/>
    <w:rsid w:val="002C682D"/>
    <w:rsid w:val="002C6CF9"/>
    <w:rsid w:val="002C6E91"/>
    <w:rsid w:val="002C74FB"/>
    <w:rsid w:val="002C7590"/>
    <w:rsid w:val="002C764C"/>
    <w:rsid w:val="002C77A8"/>
    <w:rsid w:val="002D1448"/>
    <w:rsid w:val="002D1FE4"/>
    <w:rsid w:val="002D21A9"/>
    <w:rsid w:val="002D41EC"/>
    <w:rsid w:val="002D4490"/>
    <w:rsid w:val="002D5A65"/>
    <w:rsid w:val="002D788D"/>
    <w:rsid w:val="002D7CE3"/>
    <w:rsid w:val="002E10D8"/>
    <w:rsid w:val="002E17D5"/>
    <w:rsid w:val="002E18A2"/>
    <w:rsid w:val="002E18CF"/>
    <w:rsid w:val="002E1BAB"/>
    <w:rsid w:val="002E1F06"/>
    <w:rsid w:val="002E25FF"/>
    <w:rsid w:val="002E4258"/>
    <w:rsid w:val="002E4E58"/>
    <w:rsid w:val="002E524F"/>
    <w:rsid w:val="002E543A"/>
    <w:rsid w:val="002E5AD8"/>
    <w:rsid w:val="002E5F81"/>
    <w:rsid w:val="002E6373"/>
    <w:rsid w:val="002E7378"/>
    <w:rsid w:val="002E7707"/>
    <w:rsid w:val="002F14B0"/>
    <w:rsid w:val="002F259B"/>
    <w:rsid w:val="002F29BB"/>
    <w:rsid w:val="002F6C02"/>
    <w:rsid w:val="002F6DA4"/>
    <w:rsid w:val="002F7F6E"/>
    <w:rsid w:val="0030151E"/>
    <w:rsid w:val="003020ED"/>
    <w:rsid w:val="003024E2"/>
    <w:rsid w:val="00302A48"/>
    <w:rsid w:val="00302AE0"/>
    <w:rsid w:val="00304463"/>
    <w:rsid w:val="00304DA6"/>
    <w:rsid w:val="00304FB4"/>
    <w:rsid w:val="0030593A"/>
    <w:rsid w:val="003063AB"/>
    <w:rsid w:val="00306B0C"/>
    <w:rsid w:val="0030798C"/>
    <w:rsid w:val="00310480"/>
    <w:rsid w:val="00310B03"/>
    <w:rsid w:val="003116F4"/>
    <w:rsid w:val="00311979"/>
    <w:rsid w:val="00311A1B"/>
    <w:rsid w:val="00313180"/>
    <w:rsid w:val="003136A2"/>
    <w:rsid w:val="0031440A"/>
    <w:rsid w:val="00314B93"/>
    <w:rsid w:val="0031540D"/>
    <w:rsid w:val="0031718D"/>
    <w:rsid w:val="00317305"/>
    <w:rsid w:val="003204F4"/>
    <w:rsid w:val="0032146D"/>
    <w:rsid w:val="00321F6A"/>
    <w:rsid w:val="00322680"/>
    <w:rsid w:val="00322699"/>
    <w:rsid w:val="00322829"/>
    <w:rsid w:val="00323633"/>
    <w:rsid w:val="003236CB"/>
    <w:rsid w:val="00323ED5"/>
    <w:rsid w:val="00323FCA"/>
    <w:rsid w:val="00324505"/>
    <w:rsid w:val="00324650"/>
    <w:rsid w:val="003248FA"/>
    <w:rsid w:val="00324ECB"/>
    <w:rsid w:val="00324F78"/>
    <w:rsid w:val="0032575D"/>
    <w:rsid w:val="00325DF4"/>
    <w:rsid w:val="003274FA"/>
    <w:rsid w:val="003300E0"/>
    <w:rsid w:val="00330BB1"/>
    <w:rsid w:val="00331425"/>
    <w:rsid w:val="00331BA8"/>
    <w:rsid w:val="00331BD9"/>
    <w:rsid w:val="003329D7"/>
    <w:rsid w:val="00335057"/>
    <w:rsid w:val="00335724"/>
    <w:rsid w:val="00335B3A"/>
    <w:rsid w:val="003363D9"/>
    <w:rsid w:val="0033657C"/>
    <w:rsid w:val="003372D1"/>
    <w:rsid w:val="00340512"/>
    <w:rsid w:val="003405A3"/>
    <w:rsid w:val="003409AE"/>
    <w:rsid w:val="003413AB"/>
    <w:rsid w:val="003415CE"/>
    <w:rsid w:val="0034167A"/>
    <w:rsid w:val="003420D0"/>
    <w:rsid w:val="003421B7"/>
    <w:rsid w:val="00342332"/>
    <w:rsid w:val="00342DBE"/>
    <w:rsid w:val="0034332C"/>
    <w:rsid w:val="003464BE"/>
    <w:rsid w:val="00347085"/>
    <w:rsid w:val="00347112"/>
    <w:rsid w:val="00347208"/>
    <w:rsid w:val="003511CD"/>
    <w:rsid w:val="00351CE5"/>
    <w:rsid w:val="00352D65"/>
    <w:rsid w:val="00352F70"/>
    <w:rsid w:val="00353422"/>
    <w:rsid w:val="0035369E"/>
    <w:rsid w:val="00353774"/>
    <w:rsid w:val="00353AA5"/>
    <w:rsid w:val="00353B89"/>
    <w:rsid w:val="00354E99"/>
    <w:rsid w:val="003554B3"/>
    <w:rsid w:val="00355E1A"/>
    <w:rsid w:val="003569DC"/>
    <w:rsid w:val="00360287"/>
    <w:rsid w:val="00360482"/>
    <w:rsid w:val="00360A6A"/>
    <w:rsid w:val="00360F6E"/>
    <w:rsid w:val="00360FA9"/>
    <w:rsid w:val="0036113E"/>
    <w:rsid w:val="00361960"/>
    <w:rsid w:val="00361EB2"/>
    <w:rsid w:val="00362D73"/>
    <w:rsid w:val="00362E87"/>
    <w:rsid w:val="00362F33"/>
    <w:rsid w:val="003638E4"/>
    <w:rsid w:val="00363AE9"/>
    <w:rsid w:val="00364A3D"/>
    <w:rsid w:val="00364BD0"/>
    <w:rsid w:val="00364C6D"/>
    <w:rsid w:val="00365837"/>
    <w:rsid w:val="0036624D"/>
    <w:rsid w:val="00366A02"/>
    <w:rsid w:val="00366D03"/>
    <w:rsid w:val="003670BB"/>
    <w:rsid w:val="003672C0"/>
    <w:rsid w:val="00367ADA"/>
    <w:rsid w:val="00367F76"/>
    <w:rsid w:val="00370610"/>
    <w:rsid w:val="00370C14"/>
    <w:rsid w:val="00371CFD"/>
    <w:rsid w:val="00372BDE"/>
    <w:rsid w:val="003730A8"/>
    <w:rsid w:val="003730DA"/>
    <w:rsid w:val="00373E81"/>
    <w:rsid w:val="003743D9"/>
    <w:rsid w:val="003745C2"/>
    <w:rsid w:val="003746CC"/>
    <w:rsid w:val="00374731"/>
    <w:rsid w:val="0037498C"/>
    <w:rsid w:val="00374C80"/>
    <w:rsid w:val="003754C1"/>
    <w:rsid w:val="00375A77"/>
    <w:rsid w:val="00375B0F"/>
    <w:rsid w:val="003762BC"/>
    <w:rsid w:val="00376584"/>
    <w:rsid w:val="00376B4D"/>
    <w:rsid w:val="003772A7"/>
    <w:rsid w:val="00377E0B"/>
    <w:rsid w:val="00386AC5"/>
    <w:rsid w:val="00386B95"/>
    <w:rsid w:val="00386F92"/>
    <w:rsid w:val="0038768E"/>
    <w:rsid w:val="003901D8"/>
    <w:rsid w:val="003909F9"/>
    <w:rsid w:val="00390C8E"/>
    <w:rsid w:val="00391108"/>
    <w:rsid w:val="0039391A"/>
    <w:rsid w:val="003939DF"/>
    <w:rsid w:val="00394E45"/>
    <w:rsid w:val="00395110"/>
    <w:rsid w:val="00395333"/>
    <w:rsid w:val="00395FBF"/>
    <w:rsid w:val="00396F5C"/>
    <w:rsid w:val="00397276"/>
    <w:rsid w:val="00397A42"/>
    <w:rsid w:val="00397C43"/>
    <w:rsid w:val="00397DEE"/>
    <w:rsid w:val="00397EC4"/>
    <w:rsid w:val="003A13C9"/>
    <w:rsid w:val="003A168F"/>
    <w:rsid w:val="003A391F"/>
    <w:rsid w:val="003A50CA"/>
    <w:rsid w:val="003A5146"/>
    <w:rsid w:val="003A53CB"/>
    <w:rsid w:val="003A5A0E"/>
    <w:rsid w:val="003A6036"/>
    <w:rsid w:val="003A68D0"/>
    <w:rsid w:val="003A7154"/>
    <w:rsid w:val="003A7A3B"/>
    <w:rsid w:val="003B052C"/>
    <w:rsid w:val="003B092F"/>
    <w:rsid w:val="003B1C77"/>
    <w:rsid w:val="003B1FB2"/>
    <w:rsid w:val="003B2816"/>
    <w:rsid w:val="003B2E98"/>
    <w:rsid w:val="003B3572"/>
    <w:rsid w:val="003B428A"/>
    <w:rsid w:val="003B5930"/>
    <w:rsid w:val="003B67ED"/>
    <w:rsid w:val="003B6B24"/>
    <w:rsid w:val="003C0237"/>
    <w:rsid w:val="003C0954"/>
    <w:rsid w:val="003C1891"/>
    <w:rsid w:val="003C249F"/>
    <w:rsid w:val="003C282C"/>
    <w:rsid w:val="003C325D"/>
    <w:rsid w:val="003C5123"/>
    <w:rsid w:val="003C6375"/>
    <w:rsid w:val="003C66C9"/>
    <w:rsid w:val="003C66D4"/>
    <w:rsid w:val="003C6E7E"/>
    <w:rsid w:val="003C6FF2"/>
    <w:rsid w:val="003C77C2"/>
    <w:rsid w:val="003C7B65"/>
    <w:rsid w:val="003D0633"/>
    <w:rsid w:val="003D0732"/>
    <w:rsid w:val="003D0A2B"/>
    <w:rsid w:val="003D1F79"/>
    <w:rsid w:val="003D271C"/>
    <w:rsid w:val="003D30C4"/>
    <w:rsid w:val="003D314B"/>
    <w:rsid w:val="003D4236"/>
    <w:rsid w:val="003D46C1"/>
    <w:rsid w:val="003D5146"/>
    <w:rsid w:val="003D51F4"/>
    <w:rsid w:val="003D5EF0"/>
    <w:rsid w:val="003D6574"/>
    <w:rsid w:val="003D66EB"/>
    <w:rsid w:val="003D6E8F"/>
    <w:rsid w:val="003D79C2"/>
    <w:rsid w:val="003E0E8D"/>
    <w:rsid w:val="003E247D"/>
    <w:rsid w:val="003E2A7B"/>
    <w:rsid w:val="003E2AD9"/>
    <w:rsid w:val="003E33E0"/>
    <w:rsid w:val="003E51CB"/>
    <w:rsid w:val="003E62E7"/>
    <w:rsid w:val="003E6457"/>
    <w:rsid w:val="003E704D"/>
    <w:rsid w:val="003E789A"/>
    <w:rsid w:val="003F27B4"/>
    <w:rsid w:val="003F2E65"/>
    <w:rsid w:val="003F3031"/>
    <w:rsid w:val="003F431F"/>
    <w:rsid w:val="003F4800"/>
    <w:rsid w:val="003F49DB"/>
    <w:rsid w:val="003F522E"/>
    <w:rsid w:val="003F5EB3"/>
    <w:rsid w:val="003F60C0"/>
    <w:rsid w:val="003F6864"/>
    <w:rsid w:val="003F6E9E"/>
    <w:rsid w:val="003F6FC6"/>
    <w:rsid w:val="003F729B"/>
    <w:rsid w:val="003F75F3"/>
    <w:rsid w:val="003F7733"/>
    <w:rsid w:val="003F7880"/>
    <w:rsid w:val="004013EA"/>
    <w:rsid w:val="004015DB"/>
    <w:rsid w:val="00401751"/>
    <w:rsid w:val="00401790"/>
    <w:rsid w:val="00401C58"/>
    <w:rsid w:val="00401F83"/>
    <w:rsid w:val="00402C4D"/>
    <w:rsid w:val="004054D9"/>
    <w:rsid w:val="00406BF3"/>
    <w:rsid w:val="00406C75"/>
    <w:rsid w:val="004070F4"/>
    <w:rsid w:val="004072A2"/>
    <w:rsid w:val="004075BF"/>
    <w:rsid w:val="004104DA"/>
    <w:rsid w:val="0041062B"/>
    <w:rsid w:val="00411840"/>
    <w:rsid w:val="00411BF5"/>
    <w:rsid w:val="00411DE7"/>
    <w:rsid w:val="004123E7"/>
    <w:rsid w:val="004127D5"/>
    <w:rsid w:val="00413016"/>
    <w:rsid w:val="0041652D"/>
    <w:rsid w:val="00416D52"/>
    <w:rsid w:val="0041778B"/>
    <w:rsid w:val="00417958"/>
    <w:rsid w:val="0042231A"/>
    <w:rsid w:val="00422825"/>
    <w:rsid w:val="004262D9"/>
    <w:rsid w:val="00426762"/>
    <w:rsid w:val="004275D4"/>
    <w:rsid w:val="004275F9"/>
    <w:rsid w:val="00427A2E"/>
    <w:rsid w:val="00427B22"/>
    <w:rsid w:val="0043004C"/>
    <w:rsid w:val="00430349"/>
    <w:rsid w:val="00430532"/>
    <w:rsid w:val="00430AB3"/>
    <w:rsid w:val="00430CBF"/>
    <w:rsid w:val="00431683"/>
    <w:rsid w:val="004318CA"/>
    <w:rsid w:val="00432999"/>
    <w:rsid w:val="00433747"/>
    <w:rsid w:val="0043479B"/>
    <w:rsid w:val="00435472"/>
    <w:rsid w:val="00435F5B"/>
    <w:rsid w:val="004363F6"/>
    <w:rsid w:val="00440574"/>
    <w:rsid w:val="00440DB2"/>
    <w:rsid w:val="004421EA"/>
    <w:rsid w:val="00442226"/>
    <w:rsid w:val="00442AF7"/>
    <w:rsid w:val="004435CB"/>
    <w:rsid w:val="00443776"/>
    <w:rsid w:val="00443F31"/>
    <w:rsid w:val="004450D9"/>
    <w:rsid w:val="00445D6D"/>
    <w:rsid w:val="00446319"/>
    <w:rsid w:val="004469D4"/>
    <w:rsid w:val="00446B9E"/>
    <w:rsid w:val="004471E3"/>
    <w:rsid w:val="004476AD"/>
    <w:rsid w:val="004502D8"/>
    <w:rsid w:val="0045156B"/>
    <w:rsid w:val="00452086"/>
    <w:rsid w:val="00453531"/>
    <w:rsid w:val="00453902"/>
    <w:rsid w:val="004556C8"/>
    <w:rsid w:val="00455FF1"/>
    <w:rsid w:val="0045728E"/>
    <w:rsid w:val="00457612"/>
    <w:rsid w:val="00457ABA"/>
    <w:rsid w:val="00457E40"/>
    <w:rsid w:val="00460ED8"/>
    <w:rsid w:val="00461229"/>
    <w:rsid w:val="00462182"/>
    <w:rsid w:val="004621B9"/>
    <w:rsid w:val="004626B3"/>
    <w:rsid w:val="00463E94"/>
    <w:rsid w:val="00464448"/>
    <w:rsid w:val="0046449F"/>
    <w:rsid w:val="00464CFA"/>
    <w:rsid w:val="00465C7D"/>
    <w:rsid w:val="00466558"/>
    <w:rsid w:val="00466C20"/>
    <w:rsid w:val="00466F53"/>
    <w:rsid w:val="00467DA7"/>
    <w:rsid w:val="00470EE5"/>
    <w:rsid w:val="00471304"/>
    <w:rsid w:val="0047198A"/>
    <w:rsid w:val="00472E6A"/>
    <w:rsid w:val="00473A07"/>
    <w:rsid w:val="00473C7A"/>
    <w:rsid w:val="00473ED6"/>
    <w:rsid w:val="00474EB7"/>
    <w:rsid w:val="00474F06"/>
    <w:rsid w:val="00474FA3"/>
    <w:rsid w:val="004752B4"/>
    <w:rsid w:val="00475358"/>
    <w:rsid w:val="004753F5"/>
    <w:rsid w:val="00475939"/>
    <w:rsid w:val="00475AAB"/>
    <w:rsid w:val="00476228"/>
    <w:rsid w:val="004769B9"/>
    <w:rsid w:val="0047754C"/>
    <w:rsid w:val="0047757F"/>
    <w:rsid w:val="004776CA"/>
    <w:rsid w:val="00480511"/>
    <w:rsid w:val="004813D3"/>
    <w:rsid w:val="00482584"/>
    <w:rsid w:val="0048320B"/>
    <w:rsid w:val="00483866"/>
    <w:rsid w:val="004845BF"/>
    <w:rsid w:val="004846EA"/>
    <w:rsid w:val="00484E27"/>
    <w:rsid w:val="00486056"/>
    <w:rsid w:val="004866EC"/>
    <w:rsid w:val="00487092"/>
    <w:rsid w:val="00487215"/>
    <w:rsid w:val="004872AF"/>
    <w:rsid w:val="004914EF"/>
    <w:rsid w:val="00492660"/>
    <w:rsid w:val="00493034"/>
    <w:rsid w:val="00494697"/>
    <w:rsid w:val="00494C72"/>
    <w:rsid w:val="00495250"/>
    <w:rsid w:val="00495A21"/>
    <w:rsid w:val="004A059A"/>
    <w:rsid w:val="004A0CD8"/>
    <w:rsid w:val="004A0D2F"/>
    <w:rsid w:val="004A194D"/>
    <w:rsid w:val="004A1BF9"/>
    <w:rsid w:val="004A1D52"/>
    <w:rsid w:val="004A234B"/>
    <w:rsid w:val="004A23BA"/>
    <w:rsid w:val="004A4FA9"/>
    <w:rsid w:val="004A5051"/>
    <w:rsid w:val="004A5F14"/>
    <w:rsid w:val="004A614C"/>
    <w:rsid w:val="004A656C"/>
    <w:rsid w:val="004A72B2"/>
    <w:rsid w:val="004A7C3B"/>
    <w:rsid w:val="004B0DB4"/>
    <w:rsid w:val="004B3A69"/>
    <w:rsid w:val="004B3DF0"/>
    <w:rsid w:val="004B434B"/>
    <w:rsid w:val="004B47CD"/>
    <w:rsid w:val="004B4875"/>
    <w:rsid w:val="004B6791"/>
    <w:rsid w:val="004B70F8"/>
    <w:rsid w:val="004B73FE"/>
    <w:rsid w:val="004B7F6D"/>
    <w:rsid w:val="004C01DC"/>
    <w:rsid w:val="004C0260"/>
    <w:rsid w:val="004C0FC4"/>
    <w:rsid w:val="004C35BD"/>
    <w:rsid w:val="004C66D7"/>
    <w:rsid w:val="004C6B9A"/>
    <w:rsid w:val="004D0185"/>
    <w:rsid w:val="004D09A7"/>
    <w:rsid w:val="004D0AC3"/>
    <w:rsid w:val="004D0AD1"/>
    <w:rsid w:val="004D1179"/>
    <w:rsid w:val="004D24A5"/>
    <w:rsid w:val="004D3933"/>
    <w:rsid w:val="004D4820"/>
    <w:rsid w:val="004D5704"/>
    <w:rsid w:val="004D68CA"/>
    <w:rsid w:val="004D6E77"/>
    <w:rsid w:val="004D7013"/>
    <w:rsid w:val="004D78A6"/>
    <w:rsid w:val="004D793A"/>
    <w:rsid w:val="004D7A1A"/>
    <w:rsid w:val="004E03B1"/>
    <w:rsid w:val="004E08A1"/>
    <w:rsid w:val="004E0BF5"/>
    <w:rsid w:val="004E119D"/>
    <w:rsid w:val="004E1F47"/>
    <w:rsid w:val="004E3474"/>
    <w:rsid w:val="004E3B05"/>
    <w:rsid w:val="004E45E6"/>
    <w:rsid w:val="004E4C49"/>
    <w:rsid w:val="004E4E92"/>
    <w:rsid w:val="004E510E"/>
    <w:rsid w:val="004E5C15"/>
    <w:rsid w:val="004E5EAF"/>
    <w:rsid w:val="004E6E33"/>
    <w:rsid w:val="004E7CCA"/>
    <w:rsid w:val="004E7FB4"/>
    <w:rsid w:val="004F0415"/>
    <w:rsid w:val="004F0CF2"/>
    <w:rsid w:val="004F0E3C"/>
    <w:rsid w:val="004F0EDB"/>
    <w:rsid w:val="004F0FF6"/>
    <w:rsid w:val="004F1036"/>
    <w:rsid w:val="004F1796"/>
    <w:rsid w:val="004F18E7"/>
    <w:rsid w:val="004F1E2E"/>
    <w:rsid w:val="004F21F7"/>
    <w:rsid w:val="004F252F"/>
    <w:rsid w:val="004F2904"/>
    <w:rsid w:val="004F2B7F"/>
    <w:rsid w:val="004F2D7A"/>
    <w:rsid w:val="004F3A6F"/>
    <w:rsid w:val="004F7199"/>
    <w:rsid w:val="004F73DE"/>
    <w:rsid w:val="004F7EB4"/>
    <w:rsid w:val="0050041D"/>
    <w:rsid w:val="00500CE2"/>
    <w:rsid w:val="00501B4A"/>
    <w:rsid w:val="00502071"/>
    <w:rsid w:val="005020EE"/>
    <w:rsid w:val="00502487"/>
    <w:rsid w:val="00502FEC"/>
    <w:rsid w:val="00503E8F"/>
    <w:rsid w:val="00504081"/>
    <w:rsid w:val="00506690"/>
    <w:rsid w:val="00506CFD"/>
    <w:rsid w:val="0050725C"/>
    <w:rsid w:val="005104D7"/>
    <w:rsid w:val="00511FF5"/>
    <w:rsid w:val="005121C5"/>
    <w:rsid w:val="00513D00"/>
    <w:rsid w:val="00513F6B"/>
    <w:rsid w:val="00514596"/>
    <w:rsid w:val="00514E6D"/>
    <w:rsid w:val="00515C8E"/>
    <w:rsid w:val="0051643B"/>
    <w:rsid w:val="005167C8"/>
    <w:rsid w:val="0051687D"/>
    <w:rsid w:val="00516F7E"/>
    <w:rsid w:val="005179B6"/>
    <w:rsid w:val="00520012"/>
    <w:rsid w:val="00520630"/>
    <w:rsid w:val="00520FA8"/>
    <w:rsid w:val="005238EC"/>
    <w:rsid w:val="0052415C"/>
    <w:rsid w:val="00524E58"/>
    <w:rsid w:val="005254FB"/>
    <w:rsid w:val="005261F9"/>
    <w:rsid w:val="00526B43"/>
    <w:rsid w:val="005272E2"/>
    <w:rsid w:val="00527318"/>
    <w:rsid w:val="00527A3A"/>
    <w:rsid w:val="00530170"/>
    <w:rsid w:val="005314DB"/>
    <w:rsid w:val="00532336"/>
    <w:rsid w:val="005326AD"/>
    <w:rsid w:val="00533965"/>
    <w:rsid w:val="00533B19"/>
    <w:rsid w:val="00533DE3"/>
    <w:rsid w:val="0053531D"/>
    <w:rsid w:val="00535C26"/>
    <w:rsid w:val="00537544"/>
    <w:rsid w:val="00537F00"/>
    <w:rsid w:val="00540040"/>
    <w:rsid w:val="0054005F"/>
    <w:rsid w:val="0054047A"/>
    <w:rsid w:val="005409B2"/>
    <w:rsid w:val="0054139E"/>
    <w:rsid w:val="00541656"/>
    <w:rsid w:val="00542094"/>
    <w:rsid w:val="0054293C"/>
    <w:rsid w:val="00542CA3"/>
    <w:rsid w:val="00542D44"/>
    <w:rsid w:val="00544BD0"/>
    <w:rsid w:val="00545BBB"/>
    <w:rsid w:val="00545D64"/>
    <w:rsid w:val="00545EBD"/>
    <w:rsid w:val="0054653A"/>
    <w:rsid w:val="00546FD8"/>
    <w:rsid w:val="00547010"/>
    <w:rsid w:val="005475CB"/>
    <w:rsid w:val="00547C3E"/>
    <w:rsid w:val="00550773"/>
    <w:rsid w:val="00552B24"/>
    <w:rsid w:val="00552BC2"/>
    <w:rsid w:val="00552E57"/>
    <w:rsid w:val="0055337D"/>
    <w:rsid w:val="00554BA0"/>
    <w:rsid w:val="005558E0"/>
    <w:rsid w:val="00555EAE"/>
    <w:rsid w:val="00557226"/>
    <w:rsid w:val="00557550"/>
    <w:rsid w:val="005600EE"/>
    <w:rsid w:val="00561016"/>
    <w:rsid w:val="005612AB"/>
    <w:rsid w:val="00562332"/>
    <w:rsid w:val="0056331E"/>
    <w:rsid w:val="00563C59"/>
    <w:rsid w:val="00563EF9"/>
    <w:rsid w:val="0056443F"/>
    <w:rsid w:val="0056458F"/>
    <w:rsid w:val="00565B0E"/>
    <w:rsid w:val="00570A73"/>
    <w:rsid w:val="0057147D"/>
    <w:rsid w:val="0057188B"/>
    <w:rsid w:val="00572264"/>
    <w:rsid w:val="005730EB"/>
    <w:rsid w:val="00573A60"/>
    <w:rsid w:val="0057416D"/>
    <w:rsid w:val="00574311"/>
    <w:rsid w:val="005743A0"/>
    <w:rsid w:val="00574F8C"/>
    <w:rsid w:val="00575529"/>
    <w:rsid w:val="00576231"/>
    <w:rsid w:val="0057630A"/>
    <w:rsid w:val="00576343"/>
    <w:rsid w:val="00577367"/>
    <w:rsid w:val="00577F6A"/>
    <w:rsid w:val="00581D85"/>
    <w:rsid w:val="00583549"/>
    <w:rsid w:val="005835CA"/>
    <w:rsid w:val="005842FE"/>
    <w:rsid w:val="00584364"/>
    <w:rsid w:val="00584A3B"/>
    <w:rsid w:val="005850DB"/>
    <w:rsid w:val="00586394"/>
    <w:rsid w:val="0059006F"/>
    <w:rsid w:val="00591A8D"/>
    <w:rsid w:val="0059348B"/>
    <w:rsid w:val="00593831"/>
    <w:rsid w:val="00594259"/>
    <w:rsid w:val="00595B12"/>
    <w:rsid w:val="00595CE0"/>
    <w:rsid w:val="005966E1"/>
    <w:rsid w:val="00597E56"/>
    <w:rsid w:val="005A1F6E"/>
    <w:rsid w:val="005A32E5"/>
    <w:rsid w:val="005A3F77"/>
    <w:rsid w:val="005A44B8"/>
    <w:rsid w:val="005A4C00"/>
    <w:rsid w:val="005A5E14"/>
    <w:rsid w:val="005A67A3"/>
    <w:rsid w:val="005B05F5"/>
    <w:rsid w:val="005B07E1"/>
    <w:rsid w:val="005B159D"/>
    <w:rsid w:val="005B1798"/>
    <w:rsid w:val="005B17F5"/>
    <w:rsid w:val="005B1BFA"/>
    <w:rsid w:val="005B2621"/>
    <w:rsid w:val="005B2EB5"/>
    <w:rsid w:val="005B3D68"/>
    <w:rsid w:val="005B4011"/>
    <w:rsid w:val="005B41B1"/>
    <w:rsid w:val="005B4A6D"/>
    <w:rsid w:val="005B58D0"/>
    <w:rsid w:val="005B59C6"/>
    <w:rsid w:val="005B5DCA"/>
    <w:rsid w:val="005C05A3"/>
    <w:rsid w:val="005C1343"/>
    <w:rsid w:val="005C1FDB"/>
    <w:rsid w:val="005C2F70"/>
    <w:rsid w:val="005C3F66"/>
    <w:rsid w:val="005C4F44"/>
    <w:rsid w:val="005C54C3"/>
    <w:rsid w:val="005C568E"/>
    <w:rsid w:val="005C58CA"/>
    <w:rsid w:val="005C5903"/>
    <w:rsid w:val="005C5A27"/>
    <w:rsid w:val="005C5B11"/>
    <w:rsid w:val="005C6470"/>
    <w:rsid w:val="005C6981"/>
    <w:rsid w:val="005C6C75"/>
    <w:rsid w:val="005C70BF"/>
    <w:rsid w:val="005C7975"/>
    <w:rsid w:val="005C7DEF"/>
    <w:rsid w:val="005D0909"/>
    <w:rsid w:val="005D0AE5"/>
    <w:rsid w:val="005D234E"/>
    <w:rsid w:val="005D26BC"/>
    <w:rsid w:val="005D2962"/>
    <w:rsid w:val="005D364E"/>
    <w:rsid w:val="005D4AEC"/>
    <w:rsid w:val="005D4C32"/>
    <w:rsid w:val="005D4F81"/>
    <w:rsid w:val="005D50FF"/>
    <w:rsid w:val="005D513F"/>
    <w:rsid w:val="005D5B13"/>
    <w:rsid w:val="005D6BAE"/>
    <w:rsid w:val="005D7B9E"/>
    <w:rsid w:val="005E0320"/>
    <w:rsid w:val="005E0410"/>
    <w:rsid w:val="005E0CEE"/>
    <w:rsid w:val="005E1107"/>
    <w:rsid w:val="005E2ADE"/>
    <w:rsid w:val="005E34CA"/>
    <w:rsid w:val="005E4888"/>
    <w:rsid w:val="005E66F5"/>
    <w:rsid w:val="005E6742"/>
    <w:rsid w:val="005F0544"/>
    <w:rsid w:val="005F178D"/>
    <w:rsid w:val="005F270C"/>
    <w:rsid w:val="005F41B1"/>
    <w:rsid w:val="005F6576"/>
    <w:rsid w:val="005F68A8"/>
    <w:rsid w:val="005F74B0"/>
    <w:rsid w:val="0060020D"/>
    <w:rsid w:val="00600659"/>
    <w:rsid w:val="006015D2"/>
    <w:rsid w:val="00601715"/>
    <w:rsid w:val="006019CC"/>
    <w:rsid w:val="006032D8"/>
    <w:rsid w:val="00603677"/>
    <w:rsid w:val="00603BCE"/>
    <w:rsid w:val="00603DB6"/>
    <w:rsid w:val="00603F6D"/>
    <w:rsid w:val="0060442B"/>
    <w:rsid w:val="006059DA"/>
    <w:rsid w:val="00605DDA"/>
    <w:rsid w:val="00606177"/>
    <w:rsid w:val="00606980"/>
    <w:rsid w:val="006075B7"/>
    <w:rsid w:val="0060793F"/>
    <w:rsid w:val="00607DC5"/>
    <w:rsid w:val="00610C7D"/>
    <w:rsid w:val="00611424"/>
    <w:rsid w:val="00612634"/>
    <w:rsid w:val="00612870"/>
    <w:rsid w:val="0061364D"/>
    <w:rsid w:val="00613948"/>
    <w:rsid w:val="00614BC5"/>
    <w:rsid w:val="00615448"/>
    <w:rsid w:val="00615979"/>
    <w:rsid w:val="00615F70"/>
    <w:rsid w:val="00616790"/>
    <w:rsid w:val="006170C6"/>
    <w:rsid w:val="0061724A"/>
    <w:rsid w:val="00617ECA"/>
    <w:rsid w:val="00621237"/>
    <w:rsid w:val="0062135A"/>
    <w:rsid w:val="006216BB"/>
    <w:rsid w:val="0062202A"/>
    <w:rsid w:val="00623027"/>
    <w:rsid w:val="00623786"/>
    <w:rsid w:val="00624614"/>
    <w:rsid w:val="006250DE"/>
    <w:rsid w:val="0062573D"/>
    <w:rsid w:val="00625C49"/>
    <w:rsid w:val="00625F1E"/>
    <w:rsid w:val="006260A9"/>
    <w:rsid w:val="006260ED"/>
    <w:rsid w:val="006260FC"/>
    <w:rsid w:val="00627152"/>
    <w:rsid w:val="0062737F"/>
    <w:rsid w:val="00627980"/>
    <w:rsid w:val="00627B8B"/>
    <w:rsid w:val="00630FCA"/>
    <w:rsid w:val="0063132F"/>
    <w:rsid w:val="00631720"/>
    <w:rsid w:val="00631AB7"/>
    <w:rsid w:val="00633007"/>
    <w:rsid w:val="0063309D"/>
    <w:rsid w:val="00633365"/>
    <w:rsid w:val="006336FA"/>
    <w:rsid w:val="00634520"/>
    <w:rsid w:val="00634887"/>
    <w:rsid w:val="00634F8D"/>
    <w:rsid w:val="006364FA"/>
    <w:rsid w:val="00636BB2"/>
    <w:rsid w:val="0063760D"/>
    <w:rsid w:val="00637669"/>
    <w:rsid w:val="00637793"/>
    <w:rsid w:val="00637F3D"/>
    <w:rsid w:val="006402A7"/>
    <w:rsid w:val="00641668"/>
    <w:rsid w:val="00641731"/>
    <w:rsid w:val="00641FF4"/>
    <w:rsid w:val="0064247F"/>
    <w:rsid w:val="006431FD"/>
    <w:rsid w:val="006434BA"/>
    <w:rsid w:val="0064384E"/>
    <w:rsid w:val="00643B53"/>
    <w:rsid w:val="00644DBA"/>
    <w:rsid w:val="006468D2"/>
    <w:rsid w:val="00646D6F"/>
    <w:rsid w:val="00647427"/>
    <w:rsid w:val="0065125F"/>
    <w:rsid w:val="006522AE"/>
    <w:rsid w:val="00652C8C"/>
    <w:rsid w:val="00653D8E"/>
    <w:rsid w:val="006540AF"/>
    <w:rsid w:val="00654B03"/>
    <w:rsid w:val="00654B82"/>
    <w:rsid w:val="00654FDA"/>
    <w:rsid w:val="006551EE"/>
    <w:rsid w:val="00655328"/>
    <w:rsid w:val="006573E9"/>
    <w:rsid w:val="00657666"/>
    <w:rsid w:val="00660982"/>
    <w:rsid w:val="00660F7E"/>
    <w:rsid w:val="00662874"/>
    <w:rsid w:val="006628D5"/>
    <w:rsid w:val="00662C7F"/>
    <w:rsid w:val="00663D49"/>
    <w:rsid w:val="00667FC7"/>
    <w:rsid w:val="006700CB"/>
    <w:rsid w:val="00670561"/>
    <w:rsid w:val="00670994"/>
    <w:rsid w:val="00672FEF"/>
    <w:rsid w:val="0067398F"/>
    <w:rsid w:val="00673C8B"/>
    <w:rsid w:val="00673E91"/>
    <w:rsid w:val="00673F29"/>
    <w:rsid w:val="00674C3E"/>
    <w:rsid w:val="00675A07"/>
    <w:rsid w:val="00675C86"/>
    <w:rsid w:val="00676923"/>
    <w:rsid w:val="00680F78"/>
    <w:rsid w:val="006814B6"/>
    <w:rsid w:val="006827F3"/>
    <w:rsid w:val="00682832"/>
    <w:rsid w:val="0068465E"/>
    <w:rsid w:val="00690D43"/>
    <w:rsid w:val="00690EA9"/>
    <w:rsid w:val="0069160E"/>
    <w:rsid w:val="0069204E"/>
    <w:rsid w:val="00692172"/>
    <w:rsid w:val="006928D0"/>
    <w:rsid w:val="00694B87"/>
    <w:rsid w:val="00694BF5"/>
    <w:rsid w:val="0069573B"/>
    <w:rsid w:val="00695DC8"/>
    <w:rsid w:val="00696369"/>
    <w:rsid w:val="00696636"/>
    <w:rsid w:val="006968C3"/>
    <w:rsid w:val="00696AB0"/>
    <w:rsid w:val="00697C74"/>
    <w:rsid w:val="006A0532"/>
    <w:rsid w:val="006A0D53"/>
    <w:rsid w:val="006A110C"/>
    <w:rsid w:val="006A15DC"/>
    <w:rsid w:val="006A1ADF"/>
    <w:rsid w:val="006A2432"/>
    <w:rsid w:val="006A41E4"/>
    <w:rsid w:val="006A5533"/>
    <w:rsid w:val="006A560C"/>
    <w:rsid w:val="006A625A"/>
    <w:rsid w:val="006A6685"/>
    <w:rsid w:val="006A7715"/>
    <w:rsid w:val="006A7781"/>
    <w:rsid w:val="006A7D5A"/>
    <w:rsid w:val="006B0B94"/>
    <w:rsid w:val="006B1113"/>
    <w:rsid w:val="006B11A0"/>
    <w:rsid w:val="006B1316"/>
    <w:rsid w:val="006B1384"/>
    <w:rsid w:val="006B1BD6"/>
    <w:rsid w:val="006B2162"/>
    <w:rsid w:val="006B224F"/>
    <w:rsid w:val="006B2AD1"/>
    <w:rsid w:val="006B35D1"/>
    <w:rsid w:val="006B52FA"/>
    <w:rsid w:val="006B5423"/>
    <w:rsid w:val="006B5820"/>
    <w:rsid w:val="006C0265"/>
    <w:rsid w:val="006C06AE"/>
    <w:rsid w:val="006C1F57"/>
    <w:rsid w:val="006C1FA5"/>
    <w:rsid w:val="006C2D86"/>
    <w:rsid w:val="006C3BE5"/>
    <w:rsid w:val="006C3C4B"/>
    <w:rsid w:val="006C46FF"/>
    <w:rsid w:val="006C4AB1"/>
    <w:rsid w:val="006C4C84"/>
    <w:rsid w:val="006C4E48"/>
    <w:rsid w:val="006C6BA0"/>
    <w:rsid w:val="006C70FA"/>
    <w:rsid w:val="006C7140"/>
    <w:rsid w:val="006C7D23"/>
    <w:rsid w:val="006D0265"/>
    <w:rsid w:val="006D15DA"/>
    <w:rsid w:val="006D2915"/>
    <w:rsid w:val="006D2C60"/>
    <w:rsid w:val="006D2DA2"/>
    <w:rsid w:val="006D486D"/>
    <w:rsid w:val="006D49BE"/>
    <w:rsid w:val="006D6DCF"/>
    <w:rsid w:val="006D72CB"/>
    <w:rsid w:val="006D7374"/>
    <w:rsid w:val="006E0090"/>
    <w:rsid w:val="006E04C8"/>
    <w:rsid w:val="006E0A76"/>
    <w:rsid w:val="006E0D8D"/>
    <w:rsid w:val="006E2829"/>
    <w:rsid w:val="006E28C5"/>
    <w:rsid w:val="006E2942"/>
    <w:rsid w:val="006E45FD"/>
    <w:rsid w:val="006E4CF4"/>
    <w:rsid w:val="006E4D59"/>
    <w:rsid w:val="006E5A15"/>
    <w:rsid w:val="006E5ABF"/>
    <w:rsid w:val="006E5CA1"/>
    <w:rsid w:val="006E62A6"/>
    <w:rsid w:val="006E6584"/>
    <w:rsid w:val="006E7313"/>
    <w:rsid w:val="006E7E4B"/>
    <w:rsid w:val="006F0229"/>
    <w:rsid w:val="006F09F2"/>
    <w:rsid w:val="006F0EE4"/>
    <w:rsid w:val="006F1450"/>
    <w:rsid w:val="006F1A93"/>
    <w:rsid w:val="006F53D8"/>
    <w:rsid w:val="006F6124"/>
    <w:rsid w:val="006F61B9"/>
    <w:rsid w:val="006F7B35"/>
    <w:rsid w:val="0070159C"/>
    <w:rsid w:val="00701953"/>
    <w:rsid w:val="007040D6"/>
    <w:rsid w:val="007043EE"/>
    <w:rsid w:val="007045BE"/>
    <w:rsid w:val="0070476A"/>
    <w:rsid w:val="007051A7"/>
    <w:rsid w:val="00705778"/>
    <w:rsid w:val="00705FEF"/>
    <w:rsid w:val="00706045"/>
    <w:rsid w:val="00706539"/>
    <w:rsid w:val="00706627"/>
    <w:rsid w:val="00706673"/>
    <w:rsid w:val="00707DB2"/>
    <w:rsid w:val="00707F8A"/>
    <w:rsid w:val="00710119"/>
    <w:rsid w:val="007107A7"/>
    <w:rsid w:val="00710B81"/>
    <w:rsid w:val="0071114D"/>
    <w:rsid w:val="007118B2"/>
    <w:rsid w:val="00711E7B"/>
    <w:rsid w:val="00711F59"/>
    <w:rsid w:val="00712B65"/>
    <w:rsid w:val="00714456"/>
    <w:rsid w:val="007146D4"/>
    <w:rsid w:val="007149C5"/>
    <w:rsid w:val="007156BD"/>
    <w:rsid w:val="00715E39"/>
    <w:rsid w:val="0071624B"/>
    <w:rsid w:val="007172D0"/>
    <w:rsid w:val="00720160"/>
    <w:rsid w:val="0072017A"/>
    <w:rsid w:val="00723118"/>
    <w:rsid w:val="00723B63"/>
    <w:rsid w:val="00724608"/>
    <w:rsid w:val="00724933"/>
    <w:rsid w:val="00724B6D"/>
    <w:rsid w:val="00726799"/>
    <w:rsid w:val="00726CB0"/>
    <w:rsid w:val="00727E97"/>
    <w:rsid w:val="00730B8D"/>
    <w:rsid w:val="00732224"/>
    <w:rsid w:val="00732AFA"/>
    <w:rsid w:val="00733D59"/>
    <w:rsid w:val="00733EBB"/>
    <w:rsid w:val="0073450E"/>
    <w:rsid w:val="00734FB8"/>
    <w:rsid w:val="007358EA"/>
    <w:rsid w:val="0073678C"/>
    <w:rsid w:val="00740B16"/>
    <w:rsid w:val="00740BE8"/>
    <w:rsid w:val="00740FA6"/>
    <w:rsid w:val="0074162F"/>
    <w:rsid w:val="00741BDB"/>
    <w:rsid w:val="00741E75"/>
    <w:rsid w:val="007420C9"/>
    <w:rsid w:val="007422DC"/>
    <w:rsid w:val="007423D9"/>
    <w:rsid w:val="00742A88"/>
    <w:rsid w:val="00742C0E"/>
    <w:rsid w:val="00743349"/>
    <w:rsid w:val="0074397C"/>
    <w:rsid w:val="00743C26"/>
    <w:rsid w:val="00744140"/>
    <w:rsid w:val="007448F9"/>
    <w:rsid w:val="00744D9B"/>
    <w:rsid w:val="007452CA"/>
    <w:rsid w:val="007470AD"/>
    <w:rsid w:val="00747A09"/>
    <w:rsid w:val="00747ABF"/>
    <w:rsid w:val="00747AD4"/>
    <w:rsid w:val="0075036B"/>
    <w:rsid w:val="0075097A"/>
    <w:rsid w:val="0075194C"/>
    <w:rsid w:val="00751B86"/>
    <w:rsid w:val="00751EAC"/>
    <w:rsid w:val="0075302C"/>
    <w:rsid w:val="0075383B"/>
    <w:rsid w:val="00755092"/>
    <w:rsid w:val="007556DA"/>
    <w:rsid w:val="00755CBF"/>
    <w:rsid w:val="007564B6"/>
    <w:rsid w:val="00756BA8"/>
    <w:rsid w:val="00756FD3"/>
    <w:rsid w:val="007574A4"/>
    <w:rsid w:val="007577E4"/>
    <w:rsid w:val="00757DDF"/>
    <w:rsid w:val="00760343"/>
    <w:rsid w:val="007607A5"/>
    <w:rsid w:val="00762451"/>
    <w:rsid w:val="00762FBB"/>
    <w:rsid w:val="007639F2"/>
    <w:rsid w:val="00764E88"/>
    <w:rsid w:val="007652D2"/>
    <w:rsid w:val="0076565F"/>
    <w:rsid w:val="0076648F"/>
    <w:rsid w:val="00766CBA"/>
    <w:rsid w:val="00767822"/>
    <w:rsid w:val="007727C2"/>
    <w:rsid w:val="00774BFF"/>
    <w:rsid w:val="00775953"/>
    <w:rsid w:val="00775E81"/>
    <w:rsid w:val="0077638B"/>
    <w:rsid w:val="007768DB"/>
    <w:rsid w:val="007774F9"/>
    <w:rsid w:val="00777505"/>
    <w:rsid w:val="00777947"/>
    <w:rsid w:val="0078044E"/>
    <w:rsid w:val="00780DC1"/>
    <w:rsid w:val="00781773"/>
    <w:rsid w:val="007821D2"/>
    <w:rsid w:val="0078270F"/>
    <w:rsid w:val="00783BA1"/>
    <w:rsid w:val="00784760"/>
    <w:rsid w:val="00786039"/>
    <w:rsid w:val="007860AC"/>
    <w:rsid w:val="00786A9F"/>
    <w:rsid w:val="00786DFE"/>
    <w:rsid w:val="0078754A"/>
    <w:rsid w:val="007907BB"/>
    <w:rsid w:val="00790814"/>
    <w:rsid w:val="00790886"/>
    <w:rsid w:val="00790F6C"/>
    <w:rsid w:val="00791D19"/>
    <w:rsid w:val="00792645"/>
    <w:rsid w:val="00792A86"/>
    <w:rsid w:val="00792CC1"/>
    <w:rsid w:val="0079347C"/>
    <w:rsid w:val="0079355D"/>
    <w:rsid w:val="007940B1"/>
    <w:rsid w:val="00794526"/>
    <w:rsid w:val="007951B1"/>
    <w:rsid w:val="00795434"/>
    <w:rsid w:val="007963F3"/>
    <w:rsid w:val="00797248"/>
    <w:rsid w:val="007A0530"/>
    <w:rsid w:val="007A0E37"/>
    <w:rsid w:val="007A0EA2"/>
    <w:rsid w:val="007A19D9"/>
    <w:rsid w:val="007A1C4F"/>
    <w:rsid w:val="007A3A5F"/>
    <w:rsid w:val="007A4B12"/>
    <w:rsid w:val="007A4E19"/>
    <w:rsid w:val="007A526B"/>
    <w:rsid w:val="007A58E5"/>
    <w:rsid w:val="007A5983"/>
    <w:rsid w:val="007A5B6B"/>
    <w:rsid w:val="007A5F18"/>
    <w:rsid w:val="007A5F92"/>
    <w:rsid w:val="007A618D"/>
    <w:rsid w:val="007A7BCD"/>
    <w:rsid w:val="007A7DD1"/>
    <w:rsid w:val="007A7DD2"/>
    <w:rsid w:val="007B0A9B"/>
    <w:rsid w:val="007B667F"/>
    <w:rsid w:val="007B6917"/>
    <w:rsid w:val="007B78AB"/>
    <w:rsid w:val="007B7CEF"/>
    <w:rsid w:val="007C048A"/>
    <w:rsid w:val="007C08C3"/>
    <w:rsid w:val="007C096A"/>
    <w:rsid w:val="007C10E3"/>
    <w:rsid w:val="007C125B"/>
    <w:rsid w:val="007C168F"/>
    <w:rsid w:val="007C1AD8"/>
    <w:rsid w:val="007C2186"/>
    <w:rsid w:val="007C4772"/>
    <w:rsid w:val="007C4D08"/>
    <w:rsid w:val="007C545C"/>
    <w:rsid w:val="007C6097"/>
    <w:rsid w:val="007C6E1B"/>
    <w:rsid w:val="007C7492"/>
    <w:rsid w:val="007C7B42"/>
    <w:rsid w:val="007C7C7D"/>
    <w:rsid w:val="007D07A7"/>
    <w:rsid w:val="007D09BB"/>
    <w:rsid w:val="007D0F4D"/>
    <w:rsid w:val="007D12E0"/>
    <w:rsid w:val="007D225B"/>
    <w:rsid w:val="007D23BF"/>
    <w:rsid w:val="007D248B"/>
    <w:rsid w:val="007D25CE"/>
    <w:rsid w:val="007D27D9"/>
    <w:rsid w:val="007D33FA"/>
    <w:rsid w:val="007D41C7"/>
    <w:rsid w:val="007D4450"/>
    <w:rsid w:val="007D51BE"/>
    <w:rsid w:val="007D5368"/>
    <w:rsid w:val="007D5A5D"/>
    <w:rsid w:val="007D6380"/>
    <w:rsid w:val="007D66CB"/>
    <w:rsid w:val="007D6AEB"/>
    <w:rsid w:val="007D6D0F"/>
    <w:rsid w:val="007D72EF"/>
    <w:rsid w:val="007E18F5"/>
    <w:rsid w:val="007E196A"/>
    <w:rsid w:val="007E1D10"/>
    <w:rsid w:val="007E223C"/>
    <w:rsid w:val="007E280A"/>
    <w:rsid w:val="007E3314"/>
    <w:rsid w:val="007E42A3"/>
    <w:rsid w:val="007E44F8"/>
    <w:rsid w:val="007E4C34"/>
    <w:rsid w:val="007E512D"/>
    <w:rsid w:val="007E586D"/>
    <w:rsid w:val="007E5FDD"/>
    <w:rsid w:val="007E65C4"/>
    <w:rsid w:val="007E6700"/>
    <w:rsid w:val="007E678D"/>
    <w:rsid w:val="007F0106"/>
    <w:rsid w:val="007F06D1"/>
    <w:rsid w:val="007F16CB"/>
    <w:rsid w:val="007F23B7"/>
    <w:rsid w:val="007F2718"/>
    <w:rsid w:val="007F2DA6"/>
    <w:rsid w:val="007F2F8D"/>
    <w:rsid w:val="007F4118"/>
    <w:rsid w:val="007F5779"/>
    <w:rsid w:val="007F5819"/>
    <w:rsid w:val="007F6F01"/>
    <w:rsid w:val="007F78FE"/>
    <w:rsid w:val="00800AE4"/>
    <w:rsid w:val="00800F3C"/>
    <w:rsid w:val="008010C6"/>
    <w:rsid w:val="00801CEE"/>
    <w:rsid w:val="008027EA"/>
    <w:rsid w:val="008037AE"/>
    <w:rsid w:val="00804082"/>
    <w:rsid w:val="008040A0"/>
    <w:rsid w:val="00806525"/>
    <w:rsid w:val="0080695F"/>
    <w:rsid w:val="00807FE8"/>
    <w:rsid w:val="00810B18"/>
    <w:rsid w:val="00810D40"/>
    <w:rsid w:val="00813389"/>
    <w:rsid w:val="00813739"/>
    <w:rsid w:val="00813A73"/>
    <w:rsid w:val="00814386"/>
    <w:rsid w:val="00814E75"/>
    <w:rsid w:val="00815603"/>
    <w:rsid w:val="00815716"/>
    <w:rsid w:val="00815D88"/>
    <w:rsid w:val="008178B6"/>
    <w:rsid w:val="008218D5"/>
    <w:rsid w:val="0082280E"/>
    <w:rsid w:val="00823266"/>
    <w:rsid w:val="008234B2"/>
    <w:rsid w:val="00823F0E"/>
    <w:rsid w:val="008252DD"/>
    <w:rsid w:val="00826238"/>
    <w:rsid w:val="008265C7"/>
    <w:rsid w:val="00826AB7"/>
    <w:rsid w:val="00832148"/>
    <w:rsid w:val="00832210"/>
    <w:rsid w:val="00832711"/>
    <w:rsid w:val="008334AD"/>
    <w:rsid w:val="008335AD"/>
    <w:rsid w:val="00833820"/>
    <w:rsid w:val="00834AB7"/>
    <w:rsid w:val="00834B1B"/>
    <w:rsid w:val="008363BC"/>
    <w:rsid w:val="008407B8"/>
    <w:rsid w:val="0084143E"/>
    <w:rsid w:val="0084169D"/>
    <w:rsid w:val="00842CEB"/>
    <w:rsid w:val="00843354"/>
    <w:rsid w:val="008441E9"/>
    <w:rsid w:val="00845369"/>
    <w:rsid w:val="00845880"/>
    <w:rsid w:val="008463F1"/>
    <w:rsid w:val="008465EB"/>
    <w:rsid w:val="00846D89"/>
    <w:rsid w:val="00847869"/>
    <w:rsid w:val="0085018E"/>
    <w:rsid w:val="008504BB"/>
    <w:rsid w:val="008509D0"/>
    <w:rsid w:val="00850F17"/>
    <w:rsid w:val="0085225F"/>
    <w:rsid w:val="00852ACC"/>
    <w:rsid w:val="00853022"/>
    <w:rsid w:val="00853475"/>
    <w:rsid w:val="00853B53"/>
    <w:rsid w:val="00853DAA"/>
    <w:rsid w:val="008548CA"/>
    <w:rsid w:val="008549A0"/>
    <w:rsid w:val="0085560B"/>
    <w:rsid w:val="008567DC"/>
    <w:rsid w:val="0085701D"/>
    <w:rsid w:val="0086060C"/>
    <w:rsid w:val="00860B5C"/>
    <w:rsid w:val="008610F1"/>
    <w:rsid w:val="00861428"/>
    <w:rsid w:val="008621A2"/>
    <w:rsid w:val="00864105"/>
    <w:rsid w:val="00864608"/>
    <w:rsid w:val="00865184"/>
    <w:rsid w:val="00865BCF"/>
    <w:rsid w:val="00867BAC"/>
    <w:rsid w:val="0087376E"/>
    <w:rsid w:val="00873973"/>
    <w:rsid w:val="00873FA2"/>
    <w:rsid w:val="00874ED6"/>
    <w:rsid w:val="0087515F"/>
    <w:rsid w:val="00876A1C"/>
    <w:rsid w:val="00877551"/>
    <w:rsid w:val="008778DF"/>
    <w:rsid w:val="00880507"/>
    <w:rsid w:val="00881FE1"/>
    <w:rsid w:val="008822CE"/>
    <w:rsid w:val="008829B5"/>
    <w:rsid w:val="00884B4B"/>
    <w:rsid w:val="00884D6D"/>
    <w:rsid w:val="0088539C"/>
    <w:rsid w:val="00886110"/>
    <w:rsid w:val="008866EE"/>
    <w:rsid w:val="008875C7"/>
    <w:rsid w:val="0089096D"/>
    <w:rsid w:val="00891A3B"/>
    <w:rsid w:val="0089252D"/>
    <w:rsid w:val="00892BBE"/>
    <w:rsid w:val="0089316D"/>
    <w:rsid w:val="00893DB9"/>
    <w:rsid w:val="00896685"/>
    <w:rsid w:val="00896A4C"/>
    <w:rsid w:val="00897CB5"/>
    <w:rsid w:val="008A0D2E"/>
    <w:rsid w:val="008A1C67"/>
    <w:rsid w:val="008A2218"/>
    <w:rsid w:val="008A22D1"/>
    <w:rsid w:val="008A2A1F"/>
    <w:rsid w:val="008A2A94"/>
    <w:rsid w:val="008A3D93"/>
    <w:rsid w:val="008A4FFF"/>
    <w:rsid w:val="008A5AB2"/>
    <w:rsid w:val="008A6A4B"/>
    <w:rsid w:val="008A710C"/>
    <w:rsid w:val="008A719E"/>
    <w:rsid w:val="008A73EB"/>
    <w:rsid w:val="008B017E"/>
    <w:rsid w:val="008B0A93"/>
    <w:rsid w:val="008B0CA1"/>
    <w:rsid w:val="008B1A2A"/>
    <w:rsid w:val="008B22AA"/>
    <w:rsid w:val="008B2916"/>
    <w:rsid w:val="008B3C0B"/>
    <w:rsid w:val="008B40C8"/>
    <w:rsid w:val="008B47F3"/>
    <w:rsid w:val="008B4ACE"/>
    <w:rsid w:val="008B500B"/>
    <w:rsid w:val="008B6174"/>
    <w:rsid w:val="008B68AF"/>
    <w:rsid w:val="008B6E50"/>
    <w:rsid w:val="008C09FC"/>
    <w:rsid w:val="008C0ECC"/>
    <w:rsid w:val="008C246B"/>
    <w:rsid w:val="008C3A81"/>
    <w:rsid w:val="008C4145"/>
    <w:rsid w:val="008C429E"/>
    <w:rsid w:val="008C5802"/>
    <w:rsid w:val="008C5B19"/>
    <w:rsid w:val="008C7D2B"/>
    <w:rsid w:val="008D062D"/>
    <w:rsid w:val="008D08AF"/>
    <w:rsid w:val="008D0A59"/>
    <w:rsid w:val="008D11C0"/>
    <w:rsid w:val="008D1423"/>
    <w:rsid w:val="008D1EC2"/>
    <w:rsid w:val="008D5490"/>
    <w:rsid w:val="008D5771"/>
    <w:rsid w:val="008D5D0A"/>
    <w:rsid w:val="008D6A60"/>
    <w:rsid w:val="008D6B04"/>
    <w:rsid w:val="008D6B81"/>
    <w:rsid w:val="008D73FC"/>
    <w:rsid w:val="008D7D75"/>
    <w:rsid w:val="008E17D3"/>
    <w:rsid w:val="008E19C0"/>
    <w:rsid w:val="008E1CE9"/>
    <w:rsid w:val="008E2670"/>
    <w:rsid w:val="008E2FD8"/>
    <w:rsid w:val="008E33C5"/>
    <w:rsid w:val="008E4F68"/>
    <w:rsid w:val="008E5872"/>
    <w:rsid w:val="008E5B64"/>
    <w:rsid w:val="008E5CD3"/>
    <w:rsid w:val="008F065E"/>
    <w:rsid w:val="008F0894"/>
    <w:rsid w:val="008F1946"/>
    <w:rsid w:val="008F19CF"/>
    <w:rsid w:val="008F19F5"/>
    <w:rsid w:val="008F2B43"/>
    <w:rsid w:val="008F32B6"/>
    <w:rsid w:val="008F36E3"/>
    <w:rsid w:val="008F5045"/>
    <w:rsid w:val="008F5262"/>
    <w:rsid w:val="008F5C9B"/>
    <w:rsid w:val="008F6411"/>
    <w:rsid w:val="00900596"/>
    <w:rsid w:val="009009B8"/>
    <w:rsid w:val="00903B3E"/>
    <w:rsid w:val="00903BA5"/>
    <w:rsid w:val="00903F1F"/>
    <w:rsid w:val="009041BE"/>
    <w:rsid w:val="00904983"/>
    <w:rsid w:val="00906156"/>
    <w:rsid w:val="0090648E"/>
    <w:rsid w:val="00907661"/>
    <w:rsid w:val="0091021D"/>
    <w:rsid w:val="009111B9"/>
    <w:rsid w:val="00911E1B"/>
    <w:rsid w:val="009124F3"/>
    <w:rsid w:val="00912AD2"/>
    <w:rsid w:val="00912DD3"/>
    <w:rsid w:val="00912EEA"/>
    <w:rsid w:val="00912F2A"/>
    <w:rsid w:val="00913412"/>
    <w:rsid w:val="0091403F"/>
    <w:rsid w:val="00914AFD"/>
    <w:rsid w:val="009156E9"/>
    <w:rsid w:val="00915746"/>
    <w:rsid w:val="0091637B"/>
    <w:rsid w:val="00917221"/>
    <w:rsid w:val="009175B1"/>
    <w:rsid w:val="009175FC"/>
    <w:rsid w:val="0092017F"/>
    <w:rsid w:val="00920992"/>
    <w:rsid w:val="00920B11"/>
    <w:rsid w:val="00921887"/>
    <w:rsid w:val="00922958"/>
    <w:rsid w:val="00922A94"/>
    <w:rsid w:val="0092363B"/>
    <w:rsid w:val="00923B52"/>
    <w:rsid w:val="00924578"/>
    <w:rsid w:val="00926EB9"/>
    <w:rsid w:val="00927187"/>
    <w:rsid w:val="00927799"/>
    <w:rsid w:val="00930C61"/>
    <w:rsid w:val="00931986"/>
    <w:rsid w:val="009321DA"/>
    <w:rsid w:val="009334EC"/>
    <w:rsid w:val="00933B3C"/>
    <w:rsid w:val="00933BDA"/>
    <w:rsid w:val="00933D2E"/>
    <w:rsid w:val="00933E3F"/>
    <w:rsid w:val="0093526C"/>
    <w:rsid w:val="009354D0"/>
    <w:rsid w:val="00935ED6"/>
    <w:rsid w:val="00936E38"/>
    <w:rsid w:val="00937112"/>
    <w:rsid w:val="00937117"/>
    <w:rsid w:val="0093721B"/>
    <w:rsid w:val="009376B3"/>
    <w:rsid w:val="00940B82"/>
    <w:rsid w:val="00940EB6"/>
    <w:rsid w:val="009410EB"/>
    <w:rsid w:val="00941447"/>
    <w:rsid w:val="009414BD"/>
    <w:rsid w:val="0094301C"/>
    <w:rsid w:val="0094316C"/>
    <w:rsid w:val="009438CE"/>
    <w:rsid w:val="009443D4"/>
    <w:rsid w:val="00944E37"/>
    <w:rsid w:val="009455CD"/>
    <w:rsid w:val="00945FF0"/>
    <w:rsid w:val="0094781B"/>
    <w:rsid w:val="00947CDA"/>
    <w:rsid w:val="00951081"/>
    <w:rsid w:val="0095158A"/>
    <w:rsid w:val="009521E5"/>
    <w:rsid w:val="00953007"/>
    <w:rsid w:val="009537D3"/>
    <w:rsid w:val="00954E92"/>
    <w:rsid w:val="009552F5"/>
    <w:rsid w:val="00955819"/>
    <w:rsid w:val="00955952"/>
    <w:rsid w:val="00955AAA"/>
    <w:rsid w:val="00956851"/>
    <w:rsid w:val="0095775E"/>
    <w:rsid w:val="00957A10"/>
    <w:rsid w:val="00957F84"/>
    <w:rsid w:val="009603D4"/>
    <w:rsid w:val="00960F56"/>
    <w:rsid w:val="00960F98"/>
    <w:rsid w:val="00961517"/>
    <w:rsid w:val="009622A2"/>
    <w:rsid w:val="00962C19"/>
    <w:rsid w:val="009648DC"/>
    <w:rsid w:val="00964F13"/>
    <w:rsid w:val="009651AB"/>
    <w:rsid w:val="0096588C"/>
    <w:rsid w:val="00965F2D"/>
    <w:rsid w:val="0097161D"/>
    <w:rsid w:val="00971AF5"/>
    <w:rsid w:val="00972223"/>
    <w:rsid w:val="00972B54"/>
    <w:rsid w:val="00972BA7"/>
    <w:rsid w:val="00973CFD"/>
    <w:rsid w:val="00974842"/>
    <w:rsid w:val="009749A7"/>
    <w:rsid w:val="0097516D"/>
    <w:rsid w:val="0097533C"/>
    <w:rsid w:val="00975DD9"/>
    <w:rsid w:val="00976062"/>
    <w:rsid w:val="0097607D"/>
    <w:rsid w:val="00976561"/>
    <w:rsid w:val="0097679E"/>
    <w:rsid w:val="00976FAD"/>
    <w:rsid w:val="0098046A"/>
    <w:rsid w:val="00980CED"/>
    <w:rsid w:val="00980FD3"/>
    <w:rsid w:val="009830AF"/>
    <w:rsid w:val="00984DB1"/>
    <w:rsid w:val="009859FF"/>
    <w:rsid w:val="009872CC"/>
    <w:rsid w:val="0098754C"/>
    <w:rsid w:val="00987948"/>
    <w:rsid w:val="00987BFD"/>
    <w:rsid w:val="00991A29"/>
    <w:rsid w:val="00992F14"/>
    <w:rsid w:val="0099431C"/>
    <w:rsid w:val="00994939"/>
    <w:rsid w:val="009949FF"/>
    <w:rsid w:val="009952BE"/>
    <w:rsid w:val="009961F8"/>
    <w:rsid w:val="00996856"/>
    <w:rsid w:val="00996BC5"/>
    <w:rsid w:val="0099755B"/>
    <w:rsid w:val="009A07B1"/>
    <w:rsid w:val="009A1E47"/>
    <w:rsid w:val="009A2380"/>
    <w:rsid w:val="009A3B04"/>
    <w:rsid w:val="009A428E"/>
    <w:rsid w:val="009A437D"/>
    <w:rsid w:val="009A4970"/>
    <w:rsid w:val="009A4977"/>
    <w:rsid w:val="009A4F14"/>
    <w:rsid w:val="009A52F0"/>
    <w:rsid w:val="009A6A15"/>
    <w:rsid w:val="009A6BDA"/>
    <w:rsid w:val="009A783E"/>
    <w:rsid w:val="009A7930"/>
    <w:rsid w:val="009A7E41"/>
    <w:rsid w:val="009B0285"/>
    <w:rsid w:val="009B02F2"/>
    <w:rsid w:val="009B03B8"/>
    <w:rsid w:val="009B03C1"/>
    <w:rsid w:val="009B0A24"/>
    <w:rsid w:val="009B0F43"/>
    <w:rsid w:val="009B1F16"/>
    <w:rsid w:val="009B1F5B"/>
    <w:rsid w:val="009B3006"/>
    <w:rsid w:val="009B6CA5"/>
    <w:rsid w:val="009B6E36"/>
    <w:rsid w:val="009B6EB8"/>
    <w:rsid w:val="009B7919"/>
    <w:rsid w:val="009C0111"/>
    <w:rsid w:val="009C1370"/>
    <w:rsid w:val="009C1371"/>
    <w:rsid w:val="009C14FE"/>
    <w:rsid w:val="009C163B"/>
    <w:rsid w:val="009C16F9"/>
    <w:rsid w:val="009C16FD"/>
    <w:rsid w:val="009C1784"/>
    <w:rsid w:val="009C2AB1"/>
    <w:rsid w:val="009C46EA"/>
    <w:rsid w:val="009C4EC3"/>
    <w:rsid w:val="009C5093"/>
    <w:rsid w:val="009C52C9"/>
    <w:rsid w:val="009C6A45"/>
    <w:rsid w:val="009C70A3"/>
    <w:rsid w:val="009C7423"/>
    <w:rsid w:val="009D00BF"/>
    <w:rsid w:val="009D04DF"/>
    <w:rsid w:val="009D07A6"/>
    <w:rsid w:val="009D0C77"/>
    <w:rsid w:val="009D2005"/>
    <w:rsid w:val="009D26E5"/>
    <w:rsid w:val="009D2E09"/>
    <w:rsid w:val="009D30D4"/>
    <w:rsid w:val="009D4695"/>
    <w:rsid w:val="009D51F9"/>
    <w:rsid w:val="009D5833"/>
    <w:rsid w:val="009D6838"/>
    <w:rsid w:val="009D6C7E"/>
    <w:rsid w:val="009D7159"/>
    <w:rsid w:val="009D7175"/>
    <w:rsid w:val="009D783A"/>
    <w:rsid w:val="009E02B3"/>
    <w:rsid w:val="009E09A7"/>
    <w:rsid w:val="009E2133"/>
    <w:rsid w:val="009E249E"/>
    <w:rsid w:val="009E2706"/>
    <w:rsid w:val="009E297A"/>
    <w:rsid w:val="009E313A"/>
    <w:rsid w:val="009E32EF"/>
    <w:rsid w:val="009E6A53"/>
    <w:rsid w:val="009E6F0B"/>
    <w:rsid w:val="009E776F"/>
    <w:rsid w:val="009E7E7B"/>
    <w:rsid w:val="009F0176"/>
    <w:rsid w:val="009F0A42"/>
    <w:rsid w:val="009F199F"/>
    <w:rsid w:val="009F19AB"/>
    <w:rsid w:val="009F29BA"/>
    <w:rsid w:val="009F2BDF"/>
    <w:rsid w:val="009F30AE"/>
    <w:rsid w:val="009F42FE"/>
    <w:rsid w:val="009F4915"/>
    <w:rsid w:val="009F4D6A"/>
    <w:rsid w:val="009F549A"/>
    <w:rsid w:val="009F57BE"/>
    <w:rsid w:val="009F6C0D"/>
    <w:rsid w:val="009F776A"/>
    <w:rsid w:val="00A0134D"/>
    <w:rsid w:val="00A042B5"/>
    <w:rsid w:val="00A058E2"/>
    <w:rsid w:val="00A05BD6"/>
    <w:rsid w:val="00A05C2A"/>
    <w:rsid w:val="00A0624B"/>
    <w:rsid w:val="00A06FCF"/>
    <w:rsid w:val="00A07A5E"/>
    <w:rsid w:val="00A11CDB"/>
    <w:rsid w:val="00A12400"/>
    <w:rsid w:val="00A12B37"/>
    <w:rsid w:val="00A13437"/>
    <w:rsid w:val="00A13F9E"/>
    <w:rsid w:val="00A14191"/>
    <w:rsid w:val="00A15C8E"/>
    <w:rsid w:val="00A16670"/>
    <w:rsid w:val="00A17289"/>
    <w:rsid w:val="00A175C5"/>
    <w:rsid w:val="00A17E06"/>
    <w:rsid w:val="00A21552"/>
    <w:rsid w:val="00A22F1C"/>
    <w:rsid w:val="00A241F5"/>
    <w:rsid w:val="00A2464C"/>
    <w:rsid w:val="00A24900"/>
    <w:rsid w:val="00A2493F"/>
    <w:rsid w:val="00A2691A"/>
    <w:rsid w:val="00A27486"/>
    <w:rsid w:val="00A275D4"/>
    <w:rsid w:val="00A275F1"/>
    <w:rsid w:val="00A304AA"/>
    <w:rsid w:val="00A304E1"/>
    <w:rsid w:val="00A31AB2"/>
    <w:rsid w:val="00A3227B"/>
    <w:rsid w:val="00A32FC5"/>
    <w:rsid w:val="00A34565"/>
    <w:rsid w:val="00A34738"/>
    <w:rsid w:val="00A34CDF"/>
    <w:rsid w:val="00A35195"/>
    <w:rsid w:val="00A36260"/>
    <w:rsid w:val="00A3662C"/>
    <w:rsid w:val="00A37A15"/>
    <w:rsid w:val="00A37C9A"/>
    <w:rsid w:val="00A40223"/>
    <w:rsid w:val="00A407BA"/>
    <w:rsid w:val="00A40CE2"/>
    <w:rsid w:val="00A413AE"/>
    <w:rsid w:val="00A42022"/>
    <w:rsid w:val="00A42C81"/>
    <w:rsid w:val="00A43C4A"/>
    <w:rsid w:val="00A4683F"/>
    <w:rsid w:val="00A468B9"/>
    <w:rsid w:val="00A47115"/>
    <w:rsid w:val="00A472DD"/>
    <w:rsid w:val="00A51070"/>
    <w:rsid w:val="00A518A4"/>
    <w:rsid w:val="00A519FB"/>
    <w:rsid w:val="00A51CB6"/>
    <w:rsid w:val="00A52097"/>
    <w:rsid w:val="00A52653"/>
    <w:rsid w:val="00A52AEB"/>
    <w:rsid w:val="00A53222"/>
    <w:rsid w:val="00A54724"/>
    <w:rsid w:val="00A54E63"/>
    <w:rsid w:val="00A550E5"/>
    <w:rsid w:val="00A5609F"/>
    <w:rsid w:val="00A57B52"/>
    <w:rsid w:val="00A606CA"/>
    <w:rsid w:val="00A607ED"/>
    <w:rsid w:val="00A60C5C"/>
    <w:rsid w:val="00A60E85"/>
    <w:rsid w:val="00A60F67"/>
    <w:rsid w:val="00A61209"/>
    <w:rsid w:val="00A612E6"/>
    <w:rsid w:val="00A61909"/>
    <w:rsid w:val="00A61E64"/>
    <w:rsid w:val="00A62058"/>
    <w:rsid w:val="00A62117"/>
    <w:rsid w:val="00A62227"/>
    <w:rsid w:val="00A63B3E"/>
    <w:rsid w:val="00A646AF"/>
    <w:rsid w:val="00A64919"/>
    <w:rsid w:val="00A6576E"/>
    <w:rsid w:val="00A66072"/>
    <w:rsid w:val="00A66627"/>
    <w:rsid w:val="00A66653"/>
    <w:rsid w:val="00A66A8E"/>
    <w:rsid w:val="00A678E5"/>
    <w:rsid w:val="00A67C4F"/>
    <w:rsid w:val="00A70719"/>
    <w:rsid w:val="00A70BE9"/>
    <w:rsid w:val="00A72A63"/>
    <w:rsid w:val="00A7395E"/>
    <w:rsid w:val="00A77456"/>
    <w:rsid w:val="00A7778F"/>
    <w:rsid w:val="00A8010E"/>
    <w:rsid w:val="00A80148"/>
    <w:rsid w:val="00A80372"/>
    <w:rsid w:val="00A806BD"/>
    <w:rsid w:val="00A8144A"/>
    <w:rsid w:val="00A814C0"/>
    <w:rsid w:val="00A82180"/>
    <w:rsid w:val="00A82550"/>
    <w:rsid w:val="00A82EE0"/>
    <w:rsid w:val="00A8321F"/>
    <w:rsid w:val="00A84825"/>
    <w:rsid w:val="00A84F81"/>
    <w:rsid w:val="00A84FE7"/>
    <w:rsid w:val="00A856F1"/>
    <w:rsid w:val="00A85DBC"/>
    <w:rsid w:val="00A85EFD"/>
    <w:rsid w:val="00A865CC"/>
    <w:rsid w:val="00A86A53"/>
    <w:rsid w:val="00A8721A"/>
    <w:rsid w:val="00A87650"/>
    <w:rsid w:val="00A87F15"/>
    <w:rsid w:val="00A90B65"/>
    <w:rsid w:val="00A91D0E"/>
    <w:rsid w:val="00A9247F"/>
    <w:rsid w:val="00A93222"/>
    <w:rsid w:val="00A934C8"/>
    <w:rsid w:val="00A939F3"/>
    <w:rsid w:val="00A93DD1"/>
    <w:rsid w:val="00A940B9"/>
    <w:rsid w:val="00A94B4B"/>
    <w:rsid w:val="00A95AAD"/>
    <w:rsid w:val="00A971A9"/>
    <w:rsid w:val="00AA0B3F"/>
    <w:rsid w:val="00AA176C"/>
    <w:rsid w:val="00AA1888"/>
    <w:rsid w:val="00AA20EB"/>
    <w:rsid w:val="00AA2E02"/>
    <w:rsid w:val="00AA39B6"/>
    <w:rsid w:val="00AA4F1A"/>
    <w:rsid w:val="00AA5545"/>
    <w:rsid w:val="00AA61D6"/>
    <w:rsid w:val="00AA6427"/>
    <w:rsid w:val="00AA78E3"/>
    <w:rsid w:val="00AA7E68"/>
    <w:rsid w:val="00AB1280"/>
    <w:rsid w:val="00AB1D81"/>
    <w:rsid w:val="00AB20DC"/>
    <w:rsid w:val="00AB3C59"/>
    <w:rsid w:val="00AB3CA1"/>
    <w:rsid w:val="00AB5220"/>
    <w:rsid w:val="00AB54F3"/>
    <w:rsid w:val="00AB5CCF"/>
    <w:rsid w:val="00AC09B3"/>
    <w:rsid w:val="00AC127B"/>
    <w:rsid w:val="00AC1D61"/>
    <w:rsid w:val="00AC1E80"/>
    <w:rsid w:val="00AC4151"/>
    <w:rsid w:val="00AC42AF"/>
    <w:rsid w:val="00AC4597"/>
    <w:rsid w:val="00AC45E8"/>
    <w:rsid w:val="00AC577E"/>
    <w:rsid w:val="00AC632C"/>
    <w:rsid w:val="00AC71CB"/>
    <w:rsid w:val="00AC73D9"/>
    <w:rsid w:val="00AC7CB7"/>
    <w:rsid w:val="00AC7DF1"/>
    <w:rsid w:val="00AD0FA2"/>
    <w:rsid w:val="00AD2E64"/>
    <w:rsid w:val="00AD3447"/>
    <w:rsid w:val="00AD37BE"/>
    <w:rsid w:val="00AD4336"/>
    <w:rsid w:val="00AD5554"/>
    <w:rsid w:val="00AD57E8"/>
    <w:rsid w:val="00AD7AD4"/>
    <w:rsid w:val="00AE03DA"/>
    <w:rsid w:val="00AE0A1D"/>
    <w:rsid w:val="00AE0DB4"/>
    <w:rsid w:val="00AE10FE"/>
    <w:rsid w:val="00AE204F"/>
    <w:rsid w:val="00AE2914"/>
    <w:rsid w:val="00AE2B08"/>
    <w:rsid w:val="00AE2CA5"/>
    <w:rsid w:val="00AE5C8C"/>
    <w:rsid w:val="00AE6CE0"/>
    <w:rsid w:val="00AE70A0"/>
    <w:rsid w:val="00AE7CD3"/>
    <w:rsid w:val="00AE7D21"/>
    <w:rsid w:val="00AF0FB9"/>
    <w:rsid w:val="00AF1D60"/>
    <w:rsid w:val="00AF1F96"/>
    <w:rsid w:val="00AF252C"/>
    <w:rsid w:val="00AF276C"/>
    <w:rsid w:val="00AF2E65"/>
    <w:rsid w:val="00AF38BE"/>
    <w:rsid w:val="00AF3A54"/>
    <w:rsid w:val="00AF3B6C"/>
    <w:rsid w:val="00AF429E"/>
    <w:rsid w:val="00AF46DB"/>
    <w:rsid w:val="00AF46E2"/>
    <w:rsid w:val="00AF47C1"/>
    <w:rsid w:val="00AF4C70"/>
    <w:rsid w:val="00AF4DA1"/>
    <w:rsid w:val="00AF54A7"/>
    <w:rsid w:val="00AF5569"/>
    <w:rsid w:val="00AF5DD0"/>
    <w:rsid w:val="00AF6D8D"/>
    <w:rsid w:val="00AF7E6D"/>
    <w:rsid w:val="00B00CD5"/>
    <w:rsid w:val="00B01200"/>
    <w:rsid w:val="00B01876"/>
    <w:rsid w:val="00B02B17"/>
    <w:rsid w:val="00B02C51"/>
    <w:rsid w:val="00B06136"/>
    <w:rsid w:val="00B06625"/>
    <w:rsid w:val="00B0728E"/>
    <w:rsid w:val="00B079D4"/>
    <w:rsid w:val="00B07D0C"/>
    <w:rsid w:val="00B10AF2"/>
    <w:rsid w:val="00B1117E"/>
    <w:rsid w:val="00B11EDF"/>
    <w:rsid w:val="00B127A3"/>
    <w:rsid w:val="00B12AFC"/>
    <w:rsid w:val="00B15221"/>
    <w:rsid w:val="00B15590"/>
    <w:rsid w:val="00B167BD"/>
    <w:rsid w:val="00B167F0"/>
    <w:rsid w:val="00B16D8B"/>
    <w:rsid w:val="00B21A46"/>
    <w:rsid w:val="00B21B59"/>
    <w:rsid w:val="00B221F6"/>
    <w:rsid w:val="00B22868"/>
    <w:rsid w:val="00B2294C"/>
    <w:rsid w:val="00B22A3E"/>
    <w:rsid w:val="00B2478C"/>
    <w:rsid w:val="00B24C61"/>
    <w:rsid w:val="00B266A4"/>
    <w:rsid w:val="00B2683E"/>
    <w:rsid w:val="00B301FC"/>
    <w:rsid w:val="00B31679"/>
    <w:rsid w:val="00B31A00"/>
    <w:rsid w:val="00B31D1B"/>
    <w:rsid w:val="00B31E23"/>
    <w:rsid w:val="00B32F74"/>
    <w:rsid w:val="00B336DB"/>
    <w:rsid w:val="00B36432"/>
    <w:rsid w:val="00B3699C"/>
    <w:rsid w:val="00B36E1C"/>
    <w:rsid w:val="00B3716C"/>
    <w:rsid w:val="00B374CA"/>
    <w:rsid w:val="00B37BA5"/>
    <w:rsid w:val="00B40D43"/>
    <w:rsid w:val="00B4170E"/>
    <w:rsid w:val="00B417B9"/>
    <w:rsid w:val="00B41999"/>
    <w:rsid w:val="00B42DEE"/>
    <w:rsid w:val="00B434CA"/>
    <w:rsid w:val="00B44CBF"/>
    <w:rsid w:val="00B4509F"/>
    <w:rsid w:val="00B4580E"/>
    <w:rsid w:val="00B45A9D"/>
    <w:rsid w:val="00B4631C"/>
    <w:rsid w:val="00B46396"/>
    <w:rsid w:val="00B46A8E"/>
    <w:rsid w:val="00B46DF2"/>
    <w:rsid w:val="00B46EF1"/>
    <w:rsid w:val="00B50F94"/>
    <w:rsid w:val="00B513D0"/>
    <w:rsid w:val="00B52099"/>
    <w:rsid w:val="00B52B59"/>
    <w:rsid w:val="00B54C2D"/>
    <w:rsid w:val="00B55E87"/>
    <w:rsid w:val="00B56071"/>
    <w:rsid w:val="00B5613B"/>
    <w:rsid w:val="00B57D22"/>
    <w:rsid w:val="00B60E7D"/>
    <w:rsid w:val="00B6137D"/>
    <w:rsid w:val="00B62486"/>
    <w:rsid w:val="00B62C5A"/>
    <w:rsid w:val="00B632CA"/>
    <w:rsid w:val="00B63451"/>
    <w:rsid w:val="00B64CC1"/>
    <w:rsid w:val="00B65322"/>
    <w:rsid w:val="00B662A1"/>
    <w:rsid w:val="00B70E80"/>
    <w:rsid w:val="00B716D9"/>
    <w:rsid w:val="00B71CE6"/>
    <w:rsid w:val="00B722E8"/>
    <w:rsid w:val="00B7274D"/>
    <w:rsid w:val="00B73332"/>
    <w:rsid w:val="00B73A63"/>
    <w:rsid w:val="00B74BA7"/>
    <w:rsid w:val="00B74F14"/>
    <w:rsid w:val="00B75193"/>
    <w:rsid w:val="00B75554"/>
    <w:rsid w:val="00B8167C"/>
    <w:rsid w:val="00B81A53"/>
    <w:rsid w:val="00B824D6"/>
    <w:rsid w:val="00B82EAF"/>
    <w:rsid w:val="00B832EE"/>
    <w:rsid w:val="00B835FC"/>
    <w:rsid w:val="00B838E5"/>
    <w:rsid w:val="00B83B23"/>
    <w:rsid w:val="00B83D92"/>
    <w:rsid w:val="00B84615"/>
    <w:rsid w:val="00B85528"/>
    <w:rsid w:val="00B85F76"/>
    <w:rsid w:val="00B9042E"/>
    <w:rsid w:val="00B910A3"/>
    <w:rsid w:val="00B91A96"/>
    <w:rsid w:val="00B922C7"/>
    <w:rsid w:val="00B94C74"/>
    <w:rsid w:val="00B9569D"/>
    <w:rsid w:val="00B95A4D"/>
    <w:rsid w:val="00B970D4"/>
    <w:rsid w:val="00BA00C5"/>
    <w:rsid w:val="00BA0193"/>
    <w:rsid w:val="00BA0293"/>
    <w:rsid w:val="00BA0935"/>
    <w:rsid w:val="00BA0D01"/>
    <w:rsid w:val="00BA1891"/>
    <w:rsid w:val="00BA26A0"/>
    <w:rsid w:val="00BA28EE"/>
    <w:rsid w:val="00BA299F"/>
    <w:rsid w:val="00BA39F5"/>
    <w:rsid w:val="00BA4306"/>
    <w:rsid w:val="00BA477E"/>
    <w:rsid w:val="00BA4ECE"/>
    <w:rsid w:val="00BA6A22"/>
    <w:rsid w:val="00BA6D29"/>
    <w:rsid w:val="00BA7531"/>
    <w:rsid w:val="00BA7C46"/>
    <w:rsid w:val="00BB0C36"/>
    <w:rsid w:val="00BB115E"/>
    <w:rsid w:val="00BB1563"/>
    <w:rsid w:val="00BB164A"/>
    <w:rsid w:val="00BB269A"/>
    <w:rsid w:val="00BB299D"/>
    <w:rsid w:val="00BB3D71"/>
    <w:rsid w:val="00BB468E"/>
    <w:rsid w:val="00BB487A"/>
    <w:rsid w:val="00BB5323"/>
    <w:rsid w:val="00BB6C56"/>
    <w:rsid w:val="00BB6C97"/>
    <w:rsid w:val="00BC0AAF"/>
    <w:rsid w:val="00BC1E13"/>
    <w:rsid w:val="00BC1E36"/>
    <w:rsid w:val="00BC1FBB"/>
    <w:rsid w:val="00BC27A0"/>
    <w:rsid w:val="00BC39E5"/>
    <w:rsid w:val="00BC4478"/>
    <w:rsid w:val="00BC51DB"/>
    <w:rsid w:val="00BC660E"/>
    <w:rsid w:val="00BC6E26"/>
    <w:rsid w:val="00BC74EB"/>
    <w:rsid w:val="00BC7719"/>
    <w:rsid w:val="00BC7DD2"/>
    <w:rsid w:val="00BC7E8B"/>
    <w:rsid w:val="00BD05C3"/>
    <w:rsid w:val="00BD17B6"/>
    <w:rsid w:val="00BD1CFC"/>
    <w:rsid w:val="00BD1DE2"/>
    <w:rsid w:val="00BD1EF2"/>
    <w:rsid w:val="00BD238F"/>
    <w:rsid w:val="00BD2673"/>
    <w:rsid w:val="00BD2881"/>
    <w:rsid w:val="00BD2A25"/>
    <w:rsid w:val="00BD38A5"/>
    <w:rsid w:val="00BD4908"/>
    <w:rsid w:val="00BD5322"/>
    <w:rsid w:val="00BD6605"/>
    <w:rsid w:val="00BD6F87"/>
    <w:rsid w:val="00BE005A"/>
    <w:rsid w:val="00BE0EE2"/>
    <w:rsid w:val="00BE110C"/>
    <w:rsid w:val="00BE1DEF"/>
    <w:rsid w:val="00BE266A"/>
    <w:rsid w:val="00BE351E"/>
    <w:rsid w:val="00BE3EAD"/>
    <w:rsid w:val="00BE5F7E"/>
    <w:rsid w:val="00BE75DE"/>
    <w:rsid w:val="00BE7877"/>
    <w:rsid w:val="00BF018A"/>
    <w:rsid w:val="00BF16C3"/>
    <w:rsid w:val="00BF2665"/>
    <w:rsid w:val="00BF28B4"/>
    <w:rsid w:val="00BF5FED"/>
    <w:rsid w:val="00BF6314"/>
    <w:rsid w:val="00BF6E8F"/>
    <w:rsid w:val="00BF741E"/>
    <w:rsid w:val="00C006D4"/>
    <w:rsid w:val="00C008AF"/>
    <w:rsid w:val="00C015F0"/>
    <w:rsid w:val="00C01AE5"/>
    <w:rsid w:val="00C01E7A"/>
    <w:rsid w:val="00C0437E"/>
    <w:rsid w:val="00C04C36"/>
    <w:rsid w:val="00C05266"/>
    <w:rsid w:val="00C06476"/>
    <w:rsid w:val="00C0791B"/>
    <w:rsid w:val="00C07AC8"/>
    <w:rsid w:val="00C101FF"/>
    <w:rsid w:val="00C106D9"/>
    <w:rsid w:val="00C11FDF"/>
    <w:rsid w:val="00C130E6"/>
    <w:rsid w:val="00C134A6"/>
    <w:rsid w:val="00C1418B"/>
    <w:rsid w:val="00C141D6"/>
    <w:rsid w:val="00C14817"/>
    <w:rsid w:val="00C148F7"/>
    <w:rsid w:val="00C1519C"/>
    <w:rsid w:val="00C15325"/>
    <w:rsid w:val="00C15E6C"/>
    <w:rsid w:val="00C171E9"/>
    <w:rsid w:val="00C172FA"/>
    <w:rsid w:val="00C1737C"/>
    <w:rsid w:val="00C173FC"/>
    <w:rsid w:val="00C17E34"/>
    <w:rsid w:val="00C20FB1"/>
    <w:rsid w:val="00C214DB"/>
    <w:rsid w:val="00C22249"/>
    <w:rsid w:val="00C2467F"/>
    <w:rsid w:val="00C25118"/>
    <w:rsid w:val="00C25612"/>
    <w:rsid w:val="00C25D07"/>
    <w:rsid w:val="00C2632C"/>
    <w:rsid w:val="00C263AD"/>
    <w:rsid w:val="00C26605"/>
    <w:rsid w:val="00C26677"/>
    <w:rsid w:val="00C27163"/>
    <w:rsid w:val="00C30728"/>
    <w:rsid w:val="00C311D5"/>
    <w:rsid w:val="00C31740"/>
    <w:rsid w:val="00C338FE"/>
    <w:rsid w:val="00C3474A"/>
    <w:rsid w:val="00C34A18"/>
    <w:rsid w:val="00C3542C"/>
    <w:rsid w:val="00C35829"/>
    <w:rsid w:val="00C358F2"/>
    <w:rsid w:val="00C36F4A"/>
    <w:rsid w:val="00C36F8F"/>
    <w:rsid w:val="00C41698"/>
    <w:rsid w:val="00C41B01"/>
    <w:rsid w:val="00C4211B"/>
    <w:rsid w:val="00C430FA"/>
    <w:rsid w:val="00C437A2"/>
    <w:rsid w:val="00C447A8"/>
    <w:rsid w:val="00C447FA"/>
    <w:rsid w:val="00C44826"/>
    <w:rsid w:val="00C44F28"/>
    <w:rsid w:val="00C45161"/>
    <w:rsid w:val="00C457DA"/>
    <w:rsid w:val="00C45EFF"/>
    <w:rsid w:val="00C4768C"/>
    <w:rsid w:val="00C478A9"/>
    <w:rsid w:val="00C47D23"/>
    <w:rsid w:val="00C47EB0"/>
    <w:rsid w:val="00C52573"/>
    <w:rsid w:val="00C53496"/>
    <w:rsid w:val="00C5491C"/>
    <w:rsid w:val="00C55ECC"/>
    <w:rsid w:val="00C56090"/>
    <w:rsid w:val="00C56B93"/>
    <w:rsid w:val="00C572BF"/>
    <w:rsid w:val="00C57CED"/>
    <w:rsid w:val="00C620E0"/>
    <w:rsid w:val="00C62760"/>
    <w:rsid w:val="00C629C3"/>
    <w:rsid w:val="00C63AFB"/>
    <w:rsid w:val="00C63D71"/>
    <w:rsid w:val="00C645C9"/>
    <w:rsid w:val="00C64AA7"/>
    <w:rsid w:val="00C64BC6"/>
    <w:rsid w:val="00C660C2"/>
    <w:rsid w:val="00C66C59"/>
    <w:rsid w:val="00C67288"/>
    <w:rsid w:val="00C67CE3"/>
    <w:rsid w:val="00C701E0"/>
    <w:rsid w:val="00C7038A"/>
    <w:rsid w:val="00C7139E"/>
    <w:rsid w:val="00C71DFB"/>
    <w:rsid w:val="00C72A69"/>
    <w:rsid w:val="00C73C2E"/>
    <w:rsid w:val="00C74730"/>
    <w:rsid w:val="00C747CC"/>
    <w:rsid w:val="00C74879"/>
    <w:rsid w:val="00C7554D"/>
    <w:rsid w:val="00C75736"/>
    <w:rsid w:val="00C75882"/>
    <w:rsid w:val="00C758F4"/>
    <w:rsid w:val="00C76027"/>
    <w:rsid w:val="00C76736"/>
    <w:rsid w:val="00C770E6"/>
    <w:rsid w:val="00C807AB"/>
    <w:rsid w:val="00C809AD"/>
    <w:rsid w:val="00C8159E"/>
    <w:rsid w:val="00C818F8"/>
    <w:rsid w:val="00C81A0B"/>
    <w:rsid w:val="00C81E0B"/>
    <w:rsid w:val="00C82184"/>
    <w:rsid w:val="00C82A7F"/>
    <w:rsid w:val="00C82DA2"/>
    <w:rsid w:val="00C83E0D"/>
    <w:rsid w:val="00C83E94"/>
    <w:rsid w:val="00C8530B"/>
    <w:rsid w:val="00C85688"/>
    <w:rsid w:val="00C8611F"/>
    <w:rsid w:val="00C86C58"/>
    <w:rsid w:val="00C87623"/>
    <w:rsid w:val="00C87E84"/>
    <w:rsid w:val="00C91F57"/>
    <w:rsid w:val="00C92D55"/>
    <w:rsid w:val="00C9336C"/>
    <w:rsid w:val="00C93456"/>
    <w:rsid w:val="00C94B73"/>
    <w:rsid w:val="00C94FAD"/>
    <w:rsid w:val="00C96CC8"/>
    <w:rsid w:val="00CA034E"/>
    <w:rsid w:val="00CA03F0"/>
    <w:rsid w:val="00CA10EB"/>
    <w:rsid w:val="00CA1B8C"/>
    <w:rsid w:val="00CA22A1"/>
    <w:rsid w:val="00CA32FE"/>
    <w:rsid w:val="00CA3D9D"/>
    <w:rsid w:val="00CA3E56"/>
    <w:rsid w:val="00CA4182"/>
    <w:rsid w:val="00CA469F"/>
    <w:rsid w:val="00CA50E6"/>
    <w:rsid w:val="00CA584D"/>
    <w:rsid w:val="00CA724B"/>
    <w:rsid w:val="00CB107C"/>
    <w:rsid w:val="00CB17F7"/>
    <w:rsid w:val="00CB1DBC"/>
    <w:rsid w:val="00CB247B"/>
    <w:rsid w:val="00CB2DD6"/>
    <w:rsid w:val="00CB38B7"/>
    <w:rsid w:val="00CB449F"/>
    <w:rsid w:val="00CB4A06"/>
    <w:rsid w:val="00CB4DBF"/>
    <w:rsid w:val="00CB5595"/>
    <w:rsid w:val="00CB572E"/>
    <w:rsid w:val="00CB5798"/>
    <w:rsid w:val="00CB6115"/>
    <w:rsid w:val="00CB631F"/>
    <w:rsid w:val="00CB6888"/>
    <w:rsid w:val="00CB69A6"/>
    <w:rsid w:val="00CB6A87"/>
    <w:rsid w:val="00CB73A7"/>
    <w:rsid w:val="00CB75AC"/>
    <w:rsid w:val="00CC01F1"/>
    <w:rsid w:val="00CC02C8"/>
    <w:rsid w:val="00CC0422"/>
    <w:rsid w:val="00CC04BB"/>
    <w:rsid w:val="00CC061D"/>
    <w:rsid w:val="00CC0A1E"/>
    <w:rsid w:val="00CC2D12"/>
    <w:rsid w:val="00CC2F4E"/>
    <w:rsid w:val="00CC432A"/>
    <w:rsid w:val="00CC4560"/>
    <w:rsid w:val="00CC4B6F"/>
    <w:rsid w:val="00CC4FA8"/>
    <w:rsid w:val="00CC4FB3"/>
    <w:rsid w:val="00CC5564"/>
    <w:rsid w:val="00CC5E21"/>
    <w:rsid w:val="00CC6B81"/>
    <w:rsid w:val="00CC73E9"/>
    <w:rsid w:val="00CD0860"/>
    <w:rsid w:val="00CD09D0"/>
    <w:rsid w:val="00CD0DB7"/>
    <w:rsid w:val="00CD0FA6"/>
    <w:rsid w:val="00CD1932"/>
    <w:rsid w:val="00CD1BF4"/>
    <w:rsid w:val="00CD21EF"/>
    <w:rsid w:val="00CD2752"/>
    <w:rsid w:val="00CD384F"/>
    <w:rsid w:val="00CD44C6"/>
    <w:rsid w:val="00CD550C"/>
    <w:rsid w:val="00CD5A4F"/>
    <w:rsid w:val="00CE08D0"/>
    <w:rsid w:val="00CE0BFC"/>
    <w:rsid w:val="00CE0F9E"/>
    <w:rsid w:val="00CE161D"/>
    <w:rsid w:val="00CE1FF3"/>
    <w:rsid w:val="00CE2637"/>
    <w:rsid w:val="00CE2E19"/>
    <w:rsid w:val="00CE4AB7"/>
    <w:rsid w:val="00CE5A64"/>
    <w:rsid w:val="00CE62D5"/>
    <w:rsid w:val="00CE6B80"/>
    <w:rsid w:val="00CE7EC5"/>
    <w:rsid w:val="00CE7F66"/>
    <w:rsid w:val="00CF00BE"/>
    <w:rsid w:val="00CF0307"/>
    <w:rsid w:val="00CF0642"/>
    <w:rsid w:val="00CF102F"/>
    <w:rsid w:val="00CF2BBF"/>
    <w:rsid w:val="00CF3152"/>
    <w:rsid w:val="00CF34EA"/>
    <w:rsid w:val="00CF3525"/>
    <w:rsid w:val="00CF3EE2"/>
    <w:rsid w:val="00CF479E"/>
    <w:rsid w:val="00CF4878"/>
    <w:rsid w:val="00CF5B5B"/>
    <w:rsid w:val="00CF61FB"/>
    <w:rsid w:val="00CF63E0"/>
    <w:rsid w:val="00CF6AED"/>
    <w:rsid w:val="00CF6FC0"/>
    <w:rsid w:val="00CF7327"/>
    <w:rsid w:val="00CF74FD"/>
    <w:rsid w:val="00D00C78"/>
    <w:rsid w:val="00D04629"/>
    <w:rsid w:val="00D05648"/>
    <w:rsid w:val="00D06040"/>
    <w:rsid w:val="00D066AE"/>
    <w:rsid w:val="00D068BB"/>
    <w:rsid w:val="00D07164"/>
    <w:rsid w:val="00D1050A"/>
    <w:rsid w:val="00D1150F"/>
    <w:rsid w:val="00D11CFE"/>
    <w:rsid w:val="00D12703"/>
    <w:rsid w:val="00D12785"/>
    <w:rsid w:val="00D12AA6"/>
    <w:rsid w:val="00D12E03"/>
    <w:rsid w:val="00D13FFD"/>
    <w:rsid w:val="00D142A9"/>
    <w:rsid w:val="00D14A5C"/>
    <w:rsid w:val="00D15121"/>
    <w:rsid w:val="00D15474"/>
    <w:rsid w:val="00D154F8"/>
    <w:rsid w:val="00D20415"/>
    <w:rsid w:val="00D20E0C"/>
    <w:rsid w:val="00D21126"/>
    <w:rsid w:val="00D21943"/>
    <w:rsid w:val="00D21FB1"/>
    <w:rsid w:val="00D227BA"/>
    <w:rsid w:val="00D227F2"/>
    <w:rsid w:val="00D22EF8"/>
    <w:rsid w:val="00D23740"/>
    <w:rsid w:val="00D26041"/>
    <w:rsid w:val="00D26618"/>
    <w:rsid w:val="00D271AF"/>
    <w:rsid w:val="00D2765A"/>
    <w:rsid w:val="00D3037B"/>
    <w:rsid w:val="00D310C7"/>
    <w:rsid w:val="00D3114C"/>
    <w:rsid w:val="00D31617"/>
    <w:rsid w:val="00D318C6"/>
    <w:rsid w:val="00D31D56"/>
    <w:rsid w:val="00D33018"/>
    <w:rsid w:val="00D3429A"/>
    <w:rsid w:val="00D352DF"/>
    <w:rsid w:val="00D35FC3"/>
    <w:rsid w:val="00D366E0"/>
    <w:rsid w:val="00D40FCE"/>
    <w:rsid w:val="00D41125"/>
    <w:rsid w:val="00D412CC"/>
    <w:rsid w:val="00D439FC"/>
    <w:rsid w:val="00D43DAB"/>
    <w:rsid w:val="00D44230"/>
    <w:rsid w:val="00D44857"/>
    <w:rsid w:val="00D44D67"/>
    <w:rsid w:val="00D456F4"/>
    <w:rsid w:val="00D4596D"/>
    <w:rsid w:val="00D464C2"/>
    <w:rsid w:val="00D46FC1"/>
    <w:rsid w:val="00D47462"/>
    <w:rsid w:val="00D47D7D"/>
    <w:rsid w:val="00D50418"/>
    <w:rsid w:val="00D51172"/>
    <w:rsid w:val="00D512F1"/>
    <w:rsid w:val="00D52334"/>
    <w:rsid w:val="00D523A3"/>
    <w:rsid w:val="00D53066"/>
    <w:rsid w:val="00D536B8"/>
    <w:rsid w:val="00D539BD"/>
    <w:rsid w:val="00D53A48"/>
    <w:rsid w:val="00D53BF8"/>
    <w:rsid w:val="00D53D3D"/>
    <w:rsid w:val="00D54885"/>
    <w:rsid w:val="00D565B8"/>
    <w:rsid w:val="00D56B44"/>
    <w:rsid w:val="00D57C20"/>
    <w:rsid w:val="00D60870"/>
    <w:rsid w:val="00D62B06"/>
    <w:rsid w:val="00D638A4"/>
    <w:rsid w:val="00D641D6"/>
    <w:rsid w:val="00D64B74"/>
    <w:rsid w:val="00D64C35"/>
    <w:rsid w:val="00D665F9"/>
    <w:rsid w:val="00D66F03"/>
    <w:rsid w:val="00D70C46"/>
    <w:rsid w:val="00D711EA"/>
    <w:rsid w:val="00D7141C"/>
    <w:rsid w:val="00D71E81"/>
    <w:rsid w:val="00D71F95"/>
    <w:rsid w:val="00D72002"/>
    <w:rsid w:val="00D72732"/>
    <w:rsid w:val="00D72FDB"/>
    <w:rsid w:val="00D73213"/>
    <w:rsid w:val="00D736FE"/>
    <w:rsid w:val="00D741E9"/>
    <w:rsid w:val="00D7459E"/>
    <w:rsid w:val="00D7567C"/>
    <w:rsid w:val="00D75A00"/>
    <w:rsid w:val="00D7612F"/>
    <w:rsid w:val="00D7677B"/>
    <w:rsid w:val="00D76EC7"/>
    <w:rsid w:val="00D76F46"/>
    <w:rsid w:val="00D774F1"/>
    <w:rsid w:val="00D7792F"/>
    <w:rsid w:val="00D77B19"/>
    <w:rsid w:val="00D77FD1"/>
    <w:rsid w:val="00D801DD"/>
    <w:rsid w:val="00D802B8"/>
    <w:rsid w:val="00D804FB"/>
    <w:rsid w:val="00D80729"/>
    <w:rsid w:val="00D80E58"/>
    <w:rsid w:val="00D834C8"/>
    <w:rsid w:val="00D85D9B"/>
    <w:rsid w:val="00D85F81"/>
    <w:rsid w:val="00D861A4"/>
    <w:rsid w:val="00D863D3"/>
    <w:rsid w:val="00D86F52"/>
    <w:rsid w:val="00D87982"/>
    <w:rsid w:val="00D903AA"/>
    <w:rsid w:val="00D9071F"/>
    <w:rsid w:val="00D908B7"/>
    <w:rsid w:val="00D917A0"/>
    <w:rsid w:val="00D92371"/>
    <w:rsid w:val="00D934D1"/>
    <w:rsid w:val="00D936BD"/>
    <w:rsid w:val="00D93718"/>
    <w:rsid w:val="00D947D3"/>
    <w:rsid w:val="00D947E0"/>
    <w:rsid w:val="00D9557A"/>
    <w:rsid w:val="00DA1286"/>
    <w:rsid w:val="00DA1537"/>
    <w:rsid w:val="00DA230D"/>
    <w:rsid w:val="00DA330C"/>
    <w:rsid w:val="00DA356B"/>
    <w:rsid w:val="00DA3A99"/>
    <w:rsid w:val="00DA4426"/>
    <w:rsid w:val="00DA4756"/>
    <w:rsid w:val="00DA5598"/>
    <w:rsid w:val="00DA5799"/>
    <w:rsid w:val="00DA5A04"/>
    <w:rsid w:val="00DA6806"/>
    <w:rsid w:val="00DA6B64"/>
    <w:rsid w:val="00DA7980"/>
    <w:rsid w:val="00DA7B7B"/>
    <w:rsid w:val="00DA7DD6"/>
    <w:rsid w:val="00DB01B3"/>
    <w:rsid w:val="00DB01B4"/>
    <w:rsid w:val="00DB18D7"/>
    <w:rsid w:val="00DB27D2"/>
    <w:rsid w:val="00DB52C4"/>
    <w:rsid w:val="00DB64F3"/>
    <w:rsid w:val="00DB7627"/>
    <w:rsid w:val="00DC0631"/>
    <w:rsid w:val="00DC07C1"/>
    <w:rsid w:val="00DC0803"/>
    <w:rsid w:val="00DC1723"/>
    <w:rsid w:val="00DC1921"/>
    <w:rsid w:val="00DC1953"/>
    <w:rsid w:val="00DC3113"/>
    <w:rsid w:val="00DC4B62"/>
    <w:rsid w:val="00DC60DE"/>
    <w:rsid w:val="00DC7387"/>
    <w:rsid w:val="00DD167B"/>
    <w:rsid w:val="00DD2324"/>
    <w:rsid w:val="00DD329B"/>
    <w:rsid w:val="00DD4815"/>
    <w:rsid w:val="00DD54BE"/>
    <w:rsid w:val="00DD57DB"/>
    <w:rsid w:val="00DD5E7B"/>
    <w:rsid w:val="00DE0572"/>
    <w:rsid w:val="00DE1114"/>
    <w:rsid w:val="00DE2B6E"/>
    <w:rsid w:val="00DE3FE4"/>
    <w:rsid w:val="00DE478C"/>
    <w:rsid w:val="00DE61D8"/>
    <w:rsid w:val="00DE672F"/>
    <w:rsid w:val="00DE6BF5"/>
    <w:rsid w:val="00DE6C0E"/>
    <w:rsid w:val="00DE6D2B"/>
    <w:rsid w:val="00DE75E5"/>
    <w:rsid w:val="00DE7AC2"/>
    <w:rsid w:val="00DF0BB9"/>
    <w:rsid w:val="00DF1974"/>
    <w:rsid w:val="00DF2042"/>
    <w:rsid w:val="00DF220C"/>
    <w:rsid w:val="00DF3EB0"/>
    <w:rsid w:val="00DF3F55"/>
    <w:rsid w:val="00DF44D1"/>
    <w:rsid w:val="00DF6E50"/>
    <w:rsid w:val="00E00352"/>
    <w:rsid w:val="00E00D8A"/>
    <w:rsid w:val="00E01BAF"/>
    <w:rsid w:val="00E021B6"/>
    <w:rsid w:val="00E02FD2"/>
    <w:rsid w:val="00E033ED"/>
    <w:rsid w:val="00E03731"/>
    <w:rsid w:val="00E03A09"/>
    <w:rsid w:val="00E03E9F"/>
    <w:rsid w:val="00E03F64"/>
    <w:rsid w:val="00E041B8"/>
    <w:rsid w:val="00E0430E"/>
    <w:rsid w:val="00E062EB"/>
    <w:rsid w:val="00E07011"/>
    <w:rsid w:val="00E07254"/>
    <w:rsid w:val="00E10034"/>
    <w:rsid w:val="00E10483"/>
    <w:rsid w:val="00E10D25"/>
    <w:rsid w:val="00E11635"/>
    <w:rsid w:val="00E12199"/>
    <w:rsid w:val="00E122F7"/>
    <w:rsid w:val="00E12A57"/>
    <w:rsid w:val="00E12D8B"/>
    <w:rsid w:val="00E13896"/>
    <w:rsid w:val="00E140F8"/>
    <w:rsid w:val="00E14142"/>
    <w:rsid w:val="00E142F4"/>
    <w:rsid w:val="00E14ADD"/>
    <w:rsid w:val="00E1585E"/>
    <w:rsid w:val="00E1597C"/>
    <w:rsid w:val="00E170DE"/>
    <w:rsid w:val="00E1717D"/>
    <w:rsid w:val="00E203CF"/>
    <w:rsid w:val="00E221A9"/>
    <w:rsid w:val="00E224C9"/>
    <w:rsid w:val="00E22AB8"/>
    <w:rsid w:val="00E254BE"/>
    <w:rsid w:val="00E2560E"/>
    <w:rsid w:val="00E25FE1"/>
    <w:rsid w:val="00E2657D"/>
    <w:rsid w:val="00E26C3F"/>
    <w:rsid w:val="00E26E4A"/>
    <w:rsid w:val="00E27A29"/>
    <w:rsid w:val="00E27A43"/>
    <w:rsid w:val="00E27E39"/>
    <w:rsid w:val="00E308F9"/>
    <w:rsid w:val="00E30A79"/>
    <w:rsid w:val="00E30D57"/>
    <w:rsid w:val="00E30D68"/>
    <w:rsid w:val="00E31067"/>
    <w:rsid w:val="00E31978"/>
    <w:rsid w:val="00E319B2"/>
    <w:rsid w:val="00E331F0"/>
    <w:rsid w:val="00E33700"/>
    <w:rsid w:val="00E33923"/>
    <w:rsid w:val="00E35A4D"/>
    <w:rsid w:val="00E363A8"/>
    <w:rsid w:val="00E40429"/>
    <w:rsid w:val="00E4070B"/>
    <w:rsid w:val="00E40910"/>
    <w:rsid w:val="00E41108"/>
    <w:rsid w:val="00E41124"/>
    <w:rsid w:val="00E42078"/>
    <w:rsid w:val="00E42140"/>
    <w:rsid w:val="00E423C6"/>
    <w:rsid w:val="00E42463"/>
    <w:rsid w:val="00E42612"/>
    <w:rsid w:val="00E4277C"/>
    <w:rsid w:val="00E44699"/>
    <w:rsid w:val="00E446AF"/>
    <w:rsid w:val="00E44800"/>
    <w:rsid w:val="00E45F6B"/>
    <w:rsid w:val="00E4732C"/>
    <w:rsid w:val="00E50752"/>
    <w:rsid w:val="00E507B0"/>
    <w:rsid w:val="00E5092B"/>
    <w:rsid w:val="00E51A1E"/>
    <w:rsid w:val="00E52379"/>
    <w:rsid w:val="00E54B3F"/>
    <w:rsid w:val="00E554A8"/>
    <w:rsid w:val="00E55FEF"/>
    <w:rsid w:val="00E604B4"/>
    <w:rsid w:val="00E60579"/>
    <w:rsid w:val="00E60653"/>
    <w:rsid w:val="00E606C1"/>
    <w:rsid w:val="00E60A55"/>
    <w:rsid w:val="00E60EC4"/>
    <w:rsid w:val="00E61310"/>
    <w:rsid w:val="00E61B9F"/>
    <w:rsid w:val="00E632D8"/>
    <w:rsid w:val="00E63904"/>
    <w:rsid w:val="00E6430A"/>
    <w:rsid w:val="00E644E0"/>
    <w:rsid w:val="00E6496A"/>
    <w:rsid w:val="00E65BA8"/>
    <w:rsid w:val="00E65E4B"/>
    <w:rsid w:val="00E6787C"/>
    <w:rsid w:val="00E67BA9"/>
    <w:rsid w:val="00E7042D"/>
    <w:rsid w:val="00E70AEF"/>
    <w:rsid w:val="00E70D33"/>
    <w:rsid w:val="00E72413"/>
    <w:rsid w:val="00E72815"/>
    <w:rsid w:val="00E730A9"/>
    <w:rsid w:val="00E7333B"/>
    <w:rsid w:val="00E733F4"/>
    <w:rsid w:val="00E7410B"/>
    <w:rsid w:val="00E7413D"/>
    <w:rsid w:val="00E745AB"/>
    <w:rsid w:val="00E74D16"/>
    <w:rsid w:val="00E758CC"/>
    <w:rsid w:val="00E758E2"/>
    <w:rsid w:val="00E75AEA"/>
    <w:rsid w:val="00E779B4"/>
    <w:rsid w:val="00E803AB"/>
    <w:rsid w:val="00E80AB2"/>
    <w:rsid w:val="00E80C95"/>
    <w:rsid w:val="00E80D58"/>
    <w:rsid w:val="00E814CA"/>
    <w:rsid w:val="00E81EBB"/>
    <w:rsid w:val="00E82264"/>
    <w:rsid w:val="00E8232A"/>
    <w:rsid w:val="00E83261"/>
    <w:rsid w:val="00E84269"/>
    <w:rsid w:val="00E84467"/>
    <w:rsid w:val="00E85E56"/>
    <w:rsid w:val="00E85F9E"/>
    <w:rsid w:val="00E869BE"/>
    <w:rsid w:val="00E87456"/>
    <w:rsid w:val="00E87B32"/>
    <w:rsid w:val="00E87F4A"/>
    <w:rsid w:val="00E9043E"/>
    <w:rsid w:val="00E90981"/>
    <w:rsid w:val="00E91712"/>
    <w:rsid w:val="00E92A18"/>
    <w:rsid w:val="00E92D85"/>
    <w:rsid w:val="00E931B3"/>
    <w:rsid w:val="00E9470C"/>
    <w:rsid w:val="00E95B6A"/>
    <w:rsid w:val="00E95D9F"/>
    <w:rsid w:val="00E95FDF"/>
    <w:rsid w:val="00E9700E"/>
    <w:rsid w:val="00E97318"/>
    <w:rsid w:val="00E97A7F"/>
    <w:rsid w:val="00EA0555"/>
    <w:rsid w:val="00EA1770"/>
    <w:rsid w:val="00EA1F44"/>
    <w:rsid w:val="00EA2844"/>
    <w:rsid w:val="00EA3123"/>
    <w:rsid w:val="00EA4EE8"/>
    <w:rsid w:val="00EA72E0"/>
    <w:rsid w:val="00EA7648"/>
    <w:rsid w:val="00EA7B9C"/>
    <w:rsid w:val="00EB0168"/>
    <w:rsid w:val="00EB05D1"/>
    <w:rsid w:val="00EB0C91"/>
    <w:rsid w:val="00EB25A9"/>
    <w:rsid w:val="00EB302D"/>
    <w:rsid w:val="00EB321C"/>
    <w:rsid w:val="00EB37EA"/>
    <w:rsid w:val="00EB4446"/>
    <w:rsid w:val="00EB4912"/>
    <w:rsid w:val="00EB55C9"/>
    <w:rsid w:val="00EB648E"/>
    <w:rsid w:val="00EB6AAF"/>
    <w:rsid w:val="00EB730B"/>
    <w:rsid w:val="00EB7333"/>
    <w:rsid w:val="00EB73DA"/>
    <w:rsid w:val="00EC01B5"/>
    <w:rsid w:val="00EC05F2"/>
    <w:rsid w:val="00EC0BEA"/>
    <w:rsid w:val="00EC129E"/>
    <w:rsid w:val="00EC205B"/>
    <w:rsid w:val="00EC20BC"/>
    <w:rsid w:val="00EC43BC"/>
    <w:rsid w:val="00EC460A"/>
    <w:rsid w:val="00EC466D"/>
    <w:rsid w:val="00EC5191"/>
    <w:rsid w:val="00EC5208"/>
    <w:rsid w:val="00EC53BF"/>
    <w:rsid w:val="00EC6362"/>
    <w:rsid w:val="00EC6694"/>
    <w:rsid w:val="00EC68F2"/>
    <w:rsid w:val="00EC6A38"/>
    <w:rsid w:val="00EC6A55"/>
    <w:rsid w:val="00EC79EB"/>
    <w:rsid w:val="00ED07D0"/>
    <w:rsid w:val="00ED14BE"/>
    <w:rsid w:val="00ED237F"/>
    <w:rsid w:val="00ED2B01"/>
    <w:rsid w:val="00ED2BA2"/>
    <w:rsid w:val="00ED2CE5"/>
    <w:rsid w:val="00ED45BF"/>
    <w:rsid w:val="00ED4B09"/>
    <w:rsid w:val="00ED5A72"/>
    <w:rsid w:val="00ED7013"/>
    <w:rsid w:val="00ED714A"/>
    <w:rsid w:val="00ED77C3"/>
    <w:rsid w:val="00EE02B3"/>
    <w:rsid w:val="00EE0E7B"/>
    <w:rsid w:val="00EE13C6"/>
    <w:rsid w:val="00EE19B8"/>
    <w:rsid w:val="00EE2823"/>
    <w:rsid w:val="00EE2D75"/>
    <w:rsid w:val="00EE322F"/>
    <w:rsid w:val="00EE39CF"/>
    <w:rsid w:val="00EE4F5A"/>
    <w:rsid w:val="00EE50F6"/>
    <w:rsid w:val="00EE59D7"/>
    <w:rsid w:val="00EE629E"/>
    <w:rsid w:val="00EE6B80"/>
    <w:rsid w:val="00EE6C18"/>
    <w:rsid w:val="00EE6F83"/>
    <w:rsid w:val="00EE70FE"/>
    <w:rsid w:val="00EE7948"/>
    <w:rsid w:val="00EE7A56"/>
    <w:rsid w:val="00EF0453"/>
    <w:rsid w:val="00EF0DF0"/>
    <w:rsid w:val="00EF0F05"/>
    <w:rsid w:val="00EF6F08"/>
    <w:rsid w:val="00EF748D"/>
    <w:rsid w:val="00EF778F"/>
    <w:rsid w:val="00EF7F46"/>
    <w:rsid w:val="00F008F6"/>
    <w:rsid w:val="00F01B87"/>
    <w:rsid w:val="00F01C93"/>
    <w:rsid w:val="00F01DF7"/>
    <w:rsid w:val="00F01DFD"/>
    <w:rsid w:val="00F0277F"/>
    <w:rsid w:val="00F0314F"/>
    <w:rsid w:val="00F033C2"/>
    <w:rsid w:val="00F03A6C"/>
    <w:rsid w:val="00F04385"/>
    <w:rsid w:val="00F04E22"/>
    <w:rsid w:val="00F061DF"/>
    <w:rsid w:val="00F06245"/>
    <w:rsid w:val="00F06D54"/>
    <w:rsid w:val="00F075C3"/>
    <w:rsid w:val="00F1095C"/>
    <w:rsid w:val="00F10AA8"/>
    <w:rsid w:val="00F111B9"/>
    <w:rsid w:val="00F1247B"/>
    <w:rsid w:val="00F12732"/>
    <w:rsid w:val="00F128A7"/>
    <w:rsid w:val="00F14188"/>
    <w:rsid w:val="00F14D5B"/>
    <w:rsid w:val="00F158E8"/>
    <w:rsid w:val="00F16170"/>
    <w:rsid w:val="00F16495"/>
    <w:rsid w:val="00F17BA6"/>
    <w:rsid w:val="00F217BD"/>
    <w:rsid w:val="00F22433"/>
    <w:rsid w:val="00F243A2"/>
    <w:rsid w:val="00F24AB3"/>
    <w:rsid w:val="00F25F40"/>
    <w:rsid w:val="00F260DB"/>
    <w:rsid w:val="00F26EB0"/>
    <w:rsid w:val="00F27AF4"/>
    <w:rsid w:val="00F27CB4"/>
    <w:rsid w:val="00F3016E"/>
    <w:rsid w:val="00F31B56"/>
    <w:rsid w:val="00F31CD1"/>
    <w:rsid w:val="00F3239F"/>
    <w:rsid w:val="00F323BA"/>
    <w:rsid w:val="00F32625"/>
    <w:rsid w:val="00F32BDC"/>
    <w:rsid w:val="00F3334C"/>
    <w:rsid w:val="00F3405E"/>
    <w:rsid w:val="00F3427A"/>
    <w:rsid w:val="00F3570D"/>
    <w:rsid w:val="00F35CCD"/>
    <w:rsid w:val="00F35D3A"/>
    <w:rsid w:val="00F35D66"/>
    <w:rsid w:val="00F3634C"/>
    <w:rsid w:val="00F41482"/>
    <w:rsid w:val="00F421C8"/>
    <w:rsid w:val="00F42580"/>
    <w:rsid w:val="00F42833"/>
    <w:rsid w:val="00F431E9"/>
    <w:rsid w:val="00F44049"/>
    <w:rsid w:val="00F45590"/>
    <w:rsid w:val="00F455DD"/>
    <w:rsid w:val="00F45938"/>
    <w:rsid w:val="00F45BEE"/>
    <w:rsid w:val="00F45CA9"/>
    <w:rsid w:val="00F46043"/>
    <w:rsid w:val="00F4743A"/>
    <w:rsid w:val="00F47642"/>
    <w:rsid w:val="00F47C44"/>
    <w:rsid w:val="00F5042F"/>
    <w:rsid w:val="00F50D91"/>
    <w:rsid w:val="00F51C5B"/>
    <w:rsid w:val="00F51C84"/>
    <w:rsid w:val="00F522C1"/>
    <w:rsid w:val="00F52CD5"/>
    <w:rsid w:val="00F52FBA"/>
    <w:rsid w:val="00F535CF"/>
    <w:rsid w:val="00F559BF"/>
    <w:rsid w:val="00F55CFD"/>
    <w:rsid w:val="00F55D45"/>
    <w:rsid w:val="00F565F1"/>
    <w:rsid w:val="00F56E73"/>
    <w:rsid w:val="00F577BF"/>
    <w:rsid w:val="00F57B59"/>
    <w:rsid w:val="00F613A0"/>
    <w:rsid w:val="00F62658"/>
    <w:rsid w:val="00F6271D"/>
    <w:rsid w:val="00F62D7B"/>
    <w:rsid w:val="00F62FF3"/>
    <w:rsid w:val="00F640DA"/>
    <w:rsid w:val="00F6419A"/>
    <w:rsid w:val="00F645D0"/>
    <w:rsid w:val="00F648C2"/>
    <w:rsid w:val="00F64F92"/>
    <w:rsid w:val="00F65503"/>
    <w:rsid w:val="00F65921"/>
    <w:rsid w:val="00F65BF4"/>
    <w:rsid w:val="00F66109"/>
    <w:rsid w:val="00F6733F"/>
    <w:rsid w:val="00F67B3D"/>
    <w:rsid w:val="00F70313"/>
    <w:rsid w:val="00F70BA2"/>
    <w:rsid w:val="00F7114B"/>
    <w:rsid w:val="00F71276"/>
    <w:rsid w:val="00F71851"/>
    <w:rsid w:val="00F725BF"/>
    <w:rsid w:val="00F739B5"/>
    <w:rsid w:val="00F73E8F"/>
    <w:rsid w:val="00F7465E"/>
    <w:rsid w:val="00F747FB"/>
    <w:rsid w:val="00F768A5"/>
    <w:rsid w:val="00F80728"/>
    <w:rsid w:val="00F810B9"/>
    <w:rsid w:val="00F8117E"/>
    <w:rsid w:val="00F815AB"/>
    <w:rsid w:val="00F81B37"/>
    <w:rsid w:val="00F81EBD"/>
    <w:rsid w:val="00F82079"/>
    <w:rsid w:val="00F824B8"/>
    <w:rsid w:val="00F83C9D"/>
    <w:rsid w:val="00F83FB2"/>
    <w:rsid w:val="00F844F3"/>
    <w:rsid w:val="00F85426"/>
    <w:rsid w:val="00F86192"/>
    <w:rsid w:val="00F861AB"/>
    <w:rsid w:val="00F870E5"/>
    <w:rsid w:val="00F87309"/>
    <w:rsid w:val="00F87C42"/>
    <w:rsid w:val="00F9222F"/>
    <w:rsid w:val="00F9265A"/>
    <w:rsid w:val="00F92E2E"/>
    <w:rsid w:val="00F9303E"/>
    <w:rsid w:val="00F93301"/>
    <w:rsid w:val="00F94A34"/>
    <w:rsid w:val="00F94C03"/>
    <w:rsid w:val="00F951FE"/>
    <w:rsid w:val="00F952F1"/>
    <w:rsid w:val="00F95AA7"/>
    <w:rsid w:val="00F97075"/>
    <w:rsid w:val="00F97C58"/>
    <w:rsid w:val="00FA07A4"/>
    <w:rsid w:val="00FA07F9"/>
    <w:rsid w:val="00FA2518"/>
    <w:rsid w:val="00FA27D8"/>
    <w:rsid w:val="00FA2C0D"/>
    <w:rsid w:val="00FA34CB"/>
    <w:rsid w:val="00FA34E2"/>
    <w:rsid w:val="00FA36CE"/>
    <w:rsid w:val="00FA379D"/>
    <w:rsid w:val="00FA490B"/>
    <w:rsid w:val="00FA53BF"/>
    <w:rsid w:val="00FA5897"/>
    <w:rsid w:val="00FA5BF3"/>
    <w:rsid w:val="00FA5F0E"/>
    <w:rsid w:val="00FA5FA2"/>
    <w:rsid w:val="00FA6E03"/>
    <w:rsid w:val="00FA700E"/>
    <w:rsid w:val="00FA756C"/>
    <w:rsid w:val="00FA7EFF"/>
    <w:rsid w:val="00FB0411"/>
    <w:rsid w:val="00FB08D8"/>
    <w:rsid w:val="00FB09D2"/>
    <w:rsid w:val="00FB1253"/>
    <w:rsid w:val="00FB1C1F"/>
    <w:rsid w:val="00FB1F9F"/>
    <w:rsid w:val="00FB2CCA"/>
    <w:rsid w:val="00FB41CB"/>
    <w:rsid w:val="00FB4963"/>
    <w:rsid w:val="00FB5C29"/>
    <w:rsid w:val="00FB6986"/>
    <w:rsid w:val="00FB7A2B"/>
    <w:rsid w:val="00FB7AF4"/>
    <w:rsid w:val="00FB7B41"/>
    <w:rsid w:val="00FB7F2F"/>
    <w:rsid w:val="00FC0760"/>
    <w:rsid w:val="00FC1890"/>
    <w:rsid w:val="00FC1B03"/>
    <w:rsid w:val="00FC1C0A"/>
    <w:rsid w:val="00FC20D8"/>
    <w:rsid w:val="00FC36BB"/>
    <w:rsid w:val="00FC447E"/>
    <w:rsid w:val="00FC4FE4"/>
    <w:rsid w:val="00FC51AF"/>
    <w:rsid w:val="00FC59B5"/>
    <w:rsid w:val="00FC5BD5"/>
    <w:rsid w:val="00FC63B1"/>
    <w:rsid w:val="00FD04F9"/>
    <w:rsid w:val="00FD1659"/>
    <w:rsid w:val="00FD17CC"/>
    <w:rsid w:val="00FD2A59"/>
    <w:rsid w:val="00FD2B71"/>
    <w:rsid w:val="00FD2C39"/>
    <w:rsid w:val="00FD2EBF"/>
    <w:rsid w:val="00FD332E"/>
    <w:rsid w:val="00FD413F"/>
    <w:rsid w:val="00FD4AAC"/>
    <w:rsid w:val="00FD5228"/>
    <w:rsid w:val="00FD5341"/>
    <w:rsid w:val="00FD53B7"/>
    <w:rsid w:val="00FD5538"/>
    <w:rsid w:val="00FD6A2F"/>
    <w:rsid w:val="00FE000C"/>
    <w:rsid w:val="00FE0BDF"/>
    <w:rsid w:val="00FE126F"/>
    <w:rsid w:val="00FE20DA"/>
    <w:rsid w:val="00FE2E31"/>
    <w:rsid w:val="00FE2EA4"/>
    <w:rsid w:val="00FE38A1"/>
    <w:rsid w:val="00FE43E5"/>
    <w:rsid w:val="00FE46A6"/>
    <w:rsid w:val="00FE55D1"/>
    <w:rsid w:val="00FE5ADC"/>
    <w:rsid w:val="00FE63DA"/>
    <w:rsid w:val="00FE660E"/>
    <w:rsid w:val="00FE68A7"/>
    <w:rsid w:val="00FE6C01"/>
    <w:rsid w:val="00FE70F4"/>
    <w:rsid w:val="00FF0223"/>
    <w:rsid w:val="00FF124A"/>
    <w:rsid w:val="00FF2BD5"/>
    <w:rsid w:val="00FF436C"/>
    <w:rsid w:val="00FF487C"/>
    <w:rsid w:val="00FF500A"/>
    <w:rsid w:val="00FF5A06"/>
    <w:rsid w:val="00FF6F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2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30547</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Water Resources</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Xiaochun Wang</dc:creator>
  <cp:lastModifiedBy>Xiaochun Wang</cp:lastModifiedBy>
  <cp:revision>39</cp:revision>
  <dcterms:created xsi:type="dcterms:W3CDTF">2013-11-19T00:20:00Z</dcterms:created>
  <dcterms:modified xsi:type="dcterms:W3CDTF">2014-02-07T18:40:00Z</dcterms:modified>
</cp:coreProperties>
</file>